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956F7F" w14:textId="77777777" w:rsidR="00B12AC8" w:rsidRPr="00B12AC8" w:rsidRDefault="00B12AC8" w:rsidP="00A47312">
      <w:pPr>
        <w:tabs>
          <w:tab w:val="left" w:pos="1440"/>
        </w:tabs>
        <w:jc w:val="center"/>
        <w:rPr>
          <w:rFonts w:ascii="Times New Roman" w:hAnsi="Times New Roman"/>
          <w:b/>
          <w:sz w:val="32"/>
          <w:szCs w:val="32"/>
          <w:u w:val="single"/>
        </w:rPr>
      </w:pPr>
      <w:bookmarkStart w:id="0" w:name="_GoBack"/>
      <w:bookmarkEnd w:id="0"/>
      <w:r w:rsidRPr="00B12AC8">
        <w:rPr>
          <w:rFonts w:ascii="Times New Roman" w:hAnsi="Times New Roman"/>
          <w:b/>
          <w:sz w:val="32"/>
          <w:szCs w:val="32"/>
        </w:rPr>
        <w:t>DRAFT</w:t>
      </w:r>
    </w:p>
    <w:p w14:paraId="58E3167B" w14:textId="77777777" w:rsidR="00B12AC8" w:rsidRDefault="00B12AC8" w:rsidP="00A47312">
      <w:pPr>
        <w:tabs>
          <w:tab w:val="left" w:pos="1440"/>
        </w:tabs>
        <w:jc w:val="center"/>
        <w:rPr>
          <w:rFonts w:ascii="Times New Roman" w:hAnsi="Times New Roman"/>
          <w:sz w:val="24"/>
          <w:szCs w:val="24"/>
          <w:u w:val="single"/>
        </w:rPr>
      </w:pPr>
    </w:p>
    <w:p w14:paraId="1AE24121" w14:textId="77777777" w:rsidR="00AE1112" w:rsidRPr="00595F4C" w:rsidRDefault="00AE1112" w:rsidP="00A47312">
      <w:pPr>
        <w:tabs>
          <w:tab w:val="left" w:pos="1440"/>
        </w:tabs>
        <w:jc w:val="center"/>
        <w:rPr>
          <w:rFonts w:ascii="Times New Roman" w:hAnsi="Times New Roman"/>
          <w:sz w:val="24"/>
          <w:szCs w:val="24"/>
        </w:rPr>
      </w:pPr>
      <w:r w:rsidRPr="00595F4C">
        <w:rPr>
          <w:rFonts w:ascii="Times New Roman" w:hAnsi="Times New Roman"/>
          <w:sz w:val="24"/>
          <w:szCs w:val="24"/>
          <w:u w:val="single"/>
        </w:rPr>
        <w:t>Description</w:t>
      </w:r>
    </w:p>
    <w:p w14:paraId="74E95DA9" w14:textId="77777777" w:rsidR="00AE1112" w:rsidRPr="00595F4C" w:rsidRDefault="00AE1112" w:rsidP="00A47312">
      <w:pPr>
        <w:tabs>
          <w:tab w:val="left" w:pos="1440"/>
        </w:tabs>
        <w:jc w:val="center"/>
        <w:rPr>
          <w:rFonts w:ascii="Times New Roman" w:hAnsi="Times New Roman"/>
          <w:sz w:val="24"/>
          <w:szCs w:val="24"/>
        </w:rPr>
      </w:pPr>
    </w:p>
    <w:p w14:paraId="37BB11F5" w14:textId="77777777" w:rsidR="00453103" w:rsidRPr="00595F4C" w:rsidRDefault="004C7AEF" w:rsidP="00A47312">
      <w:pPr>
        <w:tabs>
          <w:tab w:val="left" w:pos="1440"/>
        </w:tabs>
        <w:jc w:val="center"/>
        <w:rPr>
          <w:rFonts w:ascii="Times New Roman" w:hAnsi="Times New Roman"/>
          <w:sz w:val="24"/>
          <w:szCs w:val="24"/>
          <w:u w:val="single"/>
        </w:rPr>
      </w:pPr>
      <w:r>
        <w:rPr>
          <w:rFonts w:ascii="Times New Roman" w:hAnsi="Times New Roman"/>
          <w:sz w:val="24"/>
          <w:szCs w:val="24"/>
          <w:u w:val="single"/>
        </w:rPr>
        <w:t xml:space="preserve">SERVO TENSION CONTROL FOR MODULAR AFP </w:t>
      </w:r>
      <w:r w:rsidR="00BC5CEE">
        <w:rPr>
          <w:rFonts w:ascii="Times New Roman" w:hAnsi="Times New Roman"/>
          <w:sz w:val="24"/>
          <w:szCs w:val="24"/>
          <w:u w:val="single"/>
        </w:rPr>
        <w:t>HEAD</w:t>
      </w:r>
      <w:r>
        <w:rPr>
          <w:rFonts w:ascii="Times New Roman" w:hAnsi="Times New Roman"/>
          <w:sz w:val="24"/>
          <w:szCs w:val="24"/>
          <w:u w:val="single"/>
        </w:rPr>
        <w:t xml:space="preserve"> ASSEMBLY</w:t>
      </w:r>
    </w:p>
    <w:p w14:paraId="1EACBDB2" w14:textId="77777777" w:rsidR="007E2A18" w:rsidRPr="00595F4C" w:rsidRDefault="007E2A18" w:rsidP="00A47312">
      <w:pPr>
        <w:tabs>
          <w:tab w:val="left" w:pos="1440"/>
        </w:tabs>
        <w:jc w:val="center"/>
        <w:rPr>
          <w:rFonts w:ascii="Times New Roman" w:hAnsi="Times New Roman"/>
          <w:sz w:val="24"/>
          <w:szCs w:val="24"/>
          <w:u w:val="single"/>
        </w:rPr>
      </w:pPr>
    </w:p>
    <w:p w14:paraId="63F61966" w14:textId="77777777" w:rsidR="001349CA" w:rsidRPr="001349CA" w:rsidRDefault="00AE1112" w:rsidP="00A47312">
      <w:pPr>
        <w:tabs>
          <w:tab w:val="left" w:pos="1440"/>
        </w:tabs>
        <w:spacing w:after="120" w:line="720" w:lineRule="auto"/>
        <w:jc w:val="both"/>
        <w:rPr>
          <w:rFonts w:ascii="Times New Roman" w:hAnsi="Times New Roman"/>
          <w:sz w:val="24"/>
          <w:szCs w:val="24"/>
          <w:u w:val="single"/>
        </w:rPr>
      </w:pPr>
      <w:r w:rsidRPr="00595F4C">
        <w:rPr>
          <w:rFonts w:ascii="Times New Roman" w:hAnsi="Times New Roman"/>
          <w:sz w:val="24"/>
          <w:szCs w:val="24"/>
          <w:u w:val="single"/>
        </w:rPr>
        <w:t>Technical Field</w:t>
      </w:r>
    </w:p>
    <w:p w14:paraId="73393FAF" w14:textId="77777777" w:rsidR="0024241E" w:rsidRPr="00595F4C" w:rsidRDefault="004C7AEF" w:rsidP="00A47312">
      <w:pPr>
        <w:numPr>
          <w:ilvl w:val="0"/>
          <w:numId w:val="1"/>
        </w:numPr>
        <w:tabs>
          <w:tab w:val="left" w:pos="1440"/>
        </w:tabs>
        <w:spacing w:after="120" w:line="720" w:lineRule="auto"/>
        <w:ind w:left="0"/>
        <w:jc w:val="both"/>
        <w:rPr>
          <w:rFonts w:ascii="Times New Roman" w:hAnsi="Times New Roman"/>
          <w:sz w:val="24"/>
          <w:szCs w:val="24"/>
          <w:u w:val="single"/>
        </w:rPr>
      </w:pPr>
      <w:r>
        <w:rPr>
          <w:rFonts w:ascii="Times New Roman" w:hAnsi="Times New Roman"/>
          <w:sz w:val="24"/>
          <w:szCs w:val="24"/>
        </w:rPr>
        <w:t xml:space="preserve">This invention relates generally to automatic fiber replacement </w:t>
      </w:r>
      <w:r w:rsidR="00502BAF">
        <w:rPr>
          <w:rFonts w:ascii="Times New Roman" w:hAnsi="Times New Roman"/>
          <w:sz w:val="24"/>
          <w:szCs w:val="24"/>
        </w:rPr>
        <w:t xml:space="preserve">(AFP) </w:t>
      </w:r>
      <w:r>
        <w:rPr>
          <w:rFonts w:ascii="Times New Roman" w:hAnsi="Times New Roman"/>
          <w:sz w:val="24"/>
          <w:szCs w:val="24"/>
        </w:rPr>
        <w:t xml:space="preserve">machines and more specifically concerns a modular head </w:t>
      </w:r>
      <w:r w:rsidR="00502BAF">
        <w:rPr>
          <w:rFonts w:ascii="Times New Roman" w:hAnsi="Times New Roman"/>
          <w:sz w:val="24"/>
          <w:szCs w:val="24"/>
        </w:rPr>
        <w:t xml:space="preserve">assembly for </w:t>
      </w:r>
      <w:r>
        <w:rPr>
          <w:rFonts w:ascii="Times New Roman" w:hAnsi="Times New Roman"/>
          <w:sz w:val="24"/>
          <w:szCs w:val="24"/>
        </w:rPr>
        <w:t>AFP machines</w:t>
      </w:r>
      <w:r w:rsidR="001349CA">
        <w:rPr>
          <w:rFonts w:ascii="Times New Roman" w:hAnsi="Times New Roman"/>
          <w:sz w:val="24"/>
          <w:szCs w:val="24"/>
        </w:rPr>
        <w:t>.</w:t>
      </w:r>
    </w:p>
    <w:p w14:paraId="764D1069" w14:textId="77777777" w:rsidR="00AE1112" w:rsidRPr="00595F4C" w:rsidRDefault="00AE1112" w:rsidP="00A47312">
      <w:pPr>
        <w:tabs>
          <w:tab w:val="left" w:pos="1440"/>
        </w:tabs>
        <w:spacing w:after="120" w:line="720" w:lineRule="auto"/>
        <w:jc w:val="both"/>
        <w:rPr>
          <w:rFonts w:ascii="Times New Roman" w:hAnsi="Times New Roman"/>
          <w:sz w:val="24"/>
          <w:szCs w:val="24"/>
        </w:rPr>
      </w:pPr>
      <w:r w:rsidRPr="00595F4C">
        <w:rPr>
          <w:rFonts w:ascii="Times New Roman" w:hAnsi="Times New Roman"/>
          <w:sz w:val="24"/>
          <w:szCs w:val="24"/>
          <w:u w:val="single"/>
        </w:rPr>
        <w:t>Background of the Invention</w:t>
      </w:r>
    </w:p>
    <w:p w14:paraId="057B8575" w14:textId="77777777" w:rsidR="001349CA" w:rsidRDefault="004C7AEF" w:rsidP="00A47312">
      <w:pPr>
        <w:numPr>
          <w:ilvl w:val="0"/>
          <w:numId w:val="1"/>
        </w:numPr>
        <w:tabs>
          <w:tab w:val="left" w:pos="1440"/>
        </w:tabs>
        <w:spacing w:after="120" w:line="720" w:lineRule="auto"/>
        <w:ind w:left="0"/>
        <w:jc w:val="both"/>
        <w:rPr>
          <w:rFonts w:ascii="Times New Roman" w:hAnsi="Times New Roman"/>
          <w:sz w:val="24"/>
          <w:szCs w:val="24"/>
        </w:rPr>
      </w:pPr>
      <w:r>
        <w:rPr>
          <w:rFonts w:ascii="Times New Roman" w:hAnsi="Times New Roman"/>
          <w:sz w:val="24"/>
          <w:szCs w:val="24"/>
        </w:rPr>
        <w:t xml:space="preserve">Automatic fiber replacement (AFP) machines currently have two primary mechanical configurations.  One is the integral head </w:t>
      </w:r>
      <w:r w:rsidR="00390BFE">
        <w:rPr>
          <w:rFonts w:ascii="Times New Roman" w:hAnsi="Times New Roman"/>
          <w:sz w:val="24"/>
          <w:szCs w:val="24"/>
        </w:rPr>
        <w:t xml:space="preserve">or end effector </w:t>
      </w:r>
      <w:r>
        <w:rPr>
          <w:rFonts w:ascii="Times New Roman" w:hAnsi="Times New Roman"/>
          <w:sz w:val="24"/>
          <w:szCs w:val="24"/>
        </w:rPr>
        <w:t>design (I</w:t>
      </w:r>
      <w:r w:rsidR="00390BFE">
        <w:rPr>
          <w:rFonts w:ascii="Times New Roman" w:hAnsi="Times New Roman"/>
          <w:sz w:val="24"/>
          <w:szCs w:val="24"/>
        </w:rPr>
        <w:t>EE</w:t>
      </w:r>
      <w:r>
        <w:rPr>
          <w:rFonts w:ascii="Times New Roman" w:hAnsi="Times New Roman"/>
          <w:sz w:val="24"/>
          <w:szCs w:val="24"/>
        </w:rPr>
        <w:t xml:space="preserve">) and the other is the modular head </w:t>
      </w:r>
      <w:r w:rsidR="00390BFE">
        <w:rPr>
          <w:rFonts w:ascii="Times New Roman" w:hAnsi="Times New Roman"/>
          <w:sz w:val="24"/>
          <w:szCs w:val="24"/>
        </w:rPr>
        <w:t xml:space="preserve">or end effector </w:t>
      </w:r>
      <w:r>
        <w:rPr>
          <w:rFonts w:ascii="Times New Roman" w:hAnsi="Times New Roman"/>
          <w:sz w:val="24"/>
          <w:szCs w:val="24"/>
        </w:rPr>
        <w:t>design (M</w:t>
      </w:r>
      <w:r w:rsidR="00390BFE">
        <w:rPr>
          <w:rFonts w:ascii="Times New Roman" w:hAnsi="Times New Roman"/>
          <w:sz w:val="24"/>
          <w:szCs w:val="24"/>
        </w:rPr>
        <w:t>EE</w:t>
      </w:r>
      <w:r>
        <w:rPr>
          <w:rFonts w:ascii="Times New Roman" w:hAnsi="Times New Roman"/>
          <w:sz w:val="24"/>
          <w:szCs w:val="24"/>
        </w:rPr>
        <w:t xml:space="preserve">).  Both designs use carbon fiber </w:t>
      </w:r>
      <w:r w:rsidR="00502BAF">
        <w:rPr>
          <w:rFonts w:ascii="Times New Roman" w:hAnsi="Times New Roman"/>
          <w:sz w:val="24"/>
          <w:szCs w:val="24"/>
        </w:rPr>
        <w:t>tow</w:t>
      </w:r>
      <w:r>
        <w:rPr>
          <w:rFonts w:ascii="Times New Roman" w:hAnsi="Times New Roman"/>
          <w:sz w:val="24"/>
          <w:szCs w:val="24"/>
        </w:rPr>
        <w:t xml:space="preserve"> wound onto a bobbin or spool</w:t>
      </w:r>
      <w:r w:rsidR="001349CA" w:rsidRPr="001349CA">
        <w:rPr>
          <w:rFonts w:ascii="Times New Roman" w:hAnsi="Times New Roman"/>
          <w:sz w:val="24"/>
          <w:szCs w:val="24"/>
        </w:rPr>
        <w:t>.</w:t>
      </w:r>
      <w:r>
        <w:rPr>
          <w:rFonts w:ascii="Times New Roman" w:hAnsi="Times New Roman"/>
          <w:sz w:val="24"/>
          <w:szCs w:val="24"/>
        </w:rPr>
        <w:t xml:space="preserve">  In </w:t>
      </w:r>
      <w:r w:rsidR="00502BAF">
        <w:rPr>
          <w:rFonts w:ascii="Times New Roman" w:hAnsi="Times New Roman"/>
          <w:sz w:val="24"/>
          <w:szCs w:val="24"/>
        </w:rPr>
        <w:t xml:space="preserve">general </w:t>
      </w:r>
      <w:r>
        <w:rPr>
          <w:rFonts w:ascii="Times New Roman" w:hAnsi="Times New Roman"/>
          <w:sz w:val="24"/>
          <w:szCs w:val="24"/>
        </w:rPr>
        <w:t xml:space="preserve">operation, the fiber on the spools </w:t>
      </w:r>
      <w:r w:rsidR="00502BAF">
        <w:rPr>
          <w:rFonts w:ascii="Times New Roman" w:hAnsi="Times New Roman"/>
          <w:sz w:val="24"/>
          <w:szCs w:val="24"/>
        </w:rPr>
        <w:t>is</w:t>
      </w:r>
      <w:r>
        <w:rPr>
          <w:rFonts w:ascii="Times New Roman" w:hAnsi="Times New Roman"/>
          <w:sz w:val="24"/>
          <w:szCs w:val="24"/>
        </w:rPr>
        <w:t xml:space="preserve"> </w:t>
      </w:r>
      <w:r w:rsidR="00E1412F">
        <w:rPr>
          <w:rFonts w:ascii="Times New Roman" w:hAnsi="Times New Roman"/>
          <w:sz w:val="24"/>
          <w:szCs w:val="24"/>
        </w:rPr>
        <w:t>un</w:t>
      </w:r>
      <w:r>
        <w:rPr>
          <w:rFonts w:ascii="Times New Roman" w:hAnsi="Times New Roman"/>
          <w:sz w:val="24"/>
          <w:szCs w:val="24"/>
        </w:rPr>
        <w:t xml:space="preserve">wound </w:t>
      </w:r>
      <w:r w:rsidR="00502BAF">
        <w:rPr>
          <w:rFonts w:ascii="Times New Roman" w:hAnsi="Times New Roman"/>
          <w:sz w:val="24"/>
          <w:szCs w:val="24"/>
        </w:rPr>
        <w:t xml:space="preserve">by a motor with a tensioning assembly and is directed to a placement </w:t>
      </w:r>
      <w:r w:rsidR="00E1412F">
        <w:rPr>
          <w:rFonts w:ascii="Times New Roman" w:hAnsi="Times New Roman"/>
          <w:sz w:val="24"/>
          <w:szCs w:val="24"/>
        </w:rPr>
        <w:t>tool</w:t>
      </w:r>
      <w:r w:rsidR="00502BAF">
        <w:rPr>
          <w:rFonts w:ascii="Times New Roman" w:hAnsi="Times New Roman"/>
          <w:sz w:val="24"/>
          <w:szCs w:val="24"/>
        </w:rPr>
        <w:t xml:space="preserve"> which lays or places the fiber on a part, such as an aircraft part.</w:t>
      </w:r>
      <w:r>
        <w:rPr>
          <w:rFonts w:ascii="Times New Roman" w:hAnsi="Times New Roman"/>
          <w:sz w:val="24"/>
          <w:szCs w:val="24"/>
        </w:rPr>
        <w:t xml:space="preserve">  Consistent tension on the fiber must be present during operation; otherwise tangling or breaking can occur, resulting in failure</w:t>
      </w:r>
      <w:r w:rsidR="00502BAF">
        <w:rPr>
          <w:rFonts w:ascii="Times New Roman" w:hAnsi="Times New Roman"/>
          <w:sz w:val="24"/>
          <w:szCs w:val="24"/>
        </w:rPr>
        <w:t xml:space="preserve"> of the tape laying process</w:t>
      </w:r>
      <w:r>
        <w:rPr>
          <w:rFonts w:ascii="Times New Roman" w:hAnsi="Times New Roman"/>
          <w:sz w:val="24"/>
          <w:szCs w:val="24"/>
        </w:rPr>
        <w:t xml:space="preserve">.  </w:t>
      </w:r>
    </w:p>
    <w:p w14:paraId="6EBB8FF9" w14:textId="77777777" w:rsidR="00502BAF" w:rsidRDefault="004C7AEF" w:rsidP="00A47312">
      <w:pPr>
        <w:numPr>
          <w:ilvl w:val="0"/>
          <w:numId w:val="1"/>
        </w:numPr>
        <w:tabs>
          <w:tab w:val="left" w:pos="1440"/>
        </w:tabs>
        <w:spacing w:after="120" w:line="720" w:lineRule="auto"/>
        <w:ind w:left="0"/>
        <w:jc w:val="both"/>
        <w:rPr>
          <w:rFonts w:ascii="Times New Roman" w:hAnsi="Times New Roman"/>
          <w:sz w:val="24"/>
          <w:szCs w:val="24"/>
        </w:rPr>
      </w:pPr>
      <w:r>
        <w:rPr>
          <w:rFonts w:ascii="Times New Roman" w:hAnsi="Times New Roman"/>
          <w:sz w:val="24"/>
          <w:szCs w:val="24"/>
        </w:rPr>
        <w:t>Traditional I</w:t>
      </w:r>
      <w:r w:rsidR="00390BFE">
        <w:rPr>
          <w:rFonts w:ascii="Times New Roman" w:hAnsi="Times New Roman"/>
          <w:sz w:val="24"/>
          <w:szCs w:val="24"/>
        </w:rPr>
        <w:t>EE</w:t>
      </w:r>
      <w:r>
        <w:rPr>
          <w:rFonts w:ascii="Times New Roman" w:hAnsi="Times New Roman"/>
          <w:sz w:val="24"/>
          <w:szCs w:val="24"/>
        </w:rPr>
        <w:t xml:space="preserve"> </w:t>
      </w:r>
      <w:r w:rsidR="00502BAF">
        <w:rPr>
          <w:rFonts w:ascii="Times New Roman" w:hAnsi="Times New Roman"/>
          <w:sz w:val="24"/>
          <w:szCs w:val="24"/>
        </w:rPr>
        <w:t xml:space="preserve">design </w:t>
      </w:r>
      <w:r>
        <w:rPr>
          <w:rFonts w:ascii="Times New Roman" w:hAnsi="Times New Roman"/>
          <w:sz w:val="24"/>
          <w:szCs w:val="24"/>
        </w:rPr>
        <w:t>requires electrical connection</w:t>
      </w:r>
      <w:r w:rsidR="00502BAF">
        <w:rPr>
          <w:rFonts w:ascii="Times New Roman" w:hAnsi="Times New Roman"/>
          <w:sz w:val="24"/>
          <w:szCs w:val="24"/>
        </w:rPr>
        <w:t>s</w:t>
      </w:r>
      <w:r>
        <w:rPr>
          <w:rFonts w:ascii="Times New Roman" w:hAnsi="Times New Roman"/>
          <w:sz w:val="24"/>
          <w:szCs w:val="24"/>
        </w:rPr>
        <w:t xml:space="preserve"> from the I</w:t>
      </w:r>
      <w:r w:rsidR="00390BFE">
        <w:rPr>
          <w:rFonts w:ascii="Times New Roman" w:hAnsi="Times New Roman"/>
          <w:sz w:val="24"/>
          <w:szCs w:val="24"/>
        </w:rPr>
        <w:t>EE</w:t>
      </w:r>
      <w:r>
        <w:rPr>
          <w:rFonts w:ascii="Times New Roman" w:hAnsi="Times New Roman"/>
          <w:sz w:val="24"/>
          <w:szCs w:val="24"/>
        </w:rPr>
        <w:t xml:space="preserve"> to the main CNC processor which controls the </w:t>
      </w:r>
      <w:r w:rsidR="00502BAF">
        <w:rPr>
          <w:rFonts w:ascii="Times New Roman" w:hAnsi="Times New Roman"/>
          <w:sz w:val="24"/>
          <w:szCs w:val="24"/>
        </w:rPr>
        <w:t xml:space="preserve">overall </w:t>
      </w:r>
      <w:r>
        <w:rPr>
          <w:rFonts w:ascii="Times New Roman" w:hAnsi="Times New Roman"/>
          <w:sz w:val="24"/>
          <w:szCs w:val="24"/>
        </w:rPr>
        <w:t xml:space="preserve">fiber </w:t>
      </w:r>
      <w:del w:id="1" w:author="Owen Lu" w:date="2018-11-08T15:03:00Z">
        <w:r w:rsidDel="00601072">
          <w:rPr>
            <w:rFonts w:ascii="Times New Roman" w:hAnsi="Times New Roman"/>
            <w:sz w:val="24"/>
            <w:szCs w:val="24"/>
          </w:rPr>
          <w:delText xml:space="preserve">replacement </w:delText>
        </w:r>
      </w:del>
      <w:ins w:id="2" w:author="Owen Lu" w:date="2018-11-08T15:03:00Z">
        <w:r w:rsidR="00601072">
          <w:rPr>
            <w:rFonts w:ascii="Times New Roman" w:hAnsi="Times New Roman"/>
            <w:sz w:val="24"/>
            <w:szCs w:val="24"/>
          </w:rPr>
          <w:t xml:space="preserve">placement </w:t>
        </w:r>
      </w:ins>
      <w:r>
        <w:rPr>
          <w:rFonts w:ascii="Times New Roman" w:hAnsi="Times New Roman"/>
          <w:sz w:val="24"/>
          <w:szCs w:val="24"/>
        </w:rPr>
        <w:t xml:space="preserve">machine.  The carbon fiber </w:t>
      </w:r>
      <w:r>
        <w:rPr>
          <w:rFonts w:ascii="Times New Roman" w:hAnsi="Times New Roman"/>
          <w:sz w:val="24"/>
          <w:szCs w:val="24"/>
        </w:rPr>
        <w:lastRenderedPageBreak/>
        <w:t xml:space="preserve">in the form of </w:t>
      </w:r>
      <w:r w:rsidR="00502BAF">
        <w:rPr>
          <w:rFonts w:ascii="Times New Roman" w:hAnsi="Times New Roman"/>
          <w:sz w:val="24"/>
          <w:szCs w:val="24"/>
        </w:rPr>
        <w:t>tow</w:t>
      </w:r>
      <w:r>
        <w:rPr>
          <w:rFonts w:ascii="Times New Roman" w:hAnsi="Times New Roman"/>
          <w:sz w:val="24"/>
          <w:szCs w:val="24"/>
        </w:rPr>
        <w:t xml:space="preserve"> spools </w:t>
      </w:r>
      <w:r w:rsidR="00E1412F">
        <w:rPr>
          <w:rFonts w:ascii="Times New Roman" w:hAnsi="Times New Roman"/>
          <w:sz w:val="24"/>
          <w:szCs w:val="24"/>
        </w:rPr>
        <w:t>is</w:t>
      </w:r>
      <w:r>
        <w:rPr>
          <w:rFonts w:ascii="Times New Roman" w:hAnsi="Times New Roman"/>
          <w:sz w:val="24"/>
          <w:szCs w:val="24"/>
        </w:rPr>
        <w:t xml:space="preserve"> threaded through </w:t>
      </w:r>
      <w:r w:rsidR="00E1412F">
        <w:rPr>
          <w:rFonts w:ascii="Times New Roman" w:hAnsi="Times New Roman"/>
          <w:sz w:val="24"/>
          <w:szCs w:val="24"/>
        </w:rPr>
        <w:t xml:space="preserve">a </w:t>
      </w:r>
      <w:r>
        <w:rPr>
          <w:rFonts w:ascii="Times New Roman" w:hAnsi="Times New Roman"/>
          <w:sz w:val="24"/>
          <w:szCs w:val="24"/>
        </w:rPr>
        <w:t xml:space="preserve">series of redirects to the </w:t>
      </w:r>
      <w:commentRangeStart w:id="3"/>
      <w:del w:id="4" w:author="Owen Lu" w:date="2018-11-08T15:03:00Z">
        <w:r w:rsidR="00502BAF" w:rsidDel="00601072">
          <w:rPr>
            <w:rFonts w:ascii="Times New Roman" w:hAnsi="Times New Roman"/>
            <w:sz w:val="24"/>
            <w:szCs w:val="24"/>
          </w:rPr>
          <w:delText>tape laying tool</w:delText>
        </w:r>
      </w:del>
      <w:ins w:id="5" w:author="Owen Lu" w:date="2018-11-08T15:03:00Z">
        <w:r w:rsidR="00601072">
          <w:rPr>
            <w:rFonts w:ascii="Times New Roman" w:hAnsi="Times New Roman"/>
            <w:sz w:val="24"/>
            <w:szCs w:val="24"/>
          </w:rPr>
          <w:t xml:space="preserve">add-cut-clamp </w:t>
        </w:r>
      </w:ins>
      <w:commentRangeEnd w:id="3"/>
      <w:ins w:id="6" w:author="Owen Lu" w:date="2018-11-08T15:04:00Z">
        <w:r w:rsidR="00601072">
          <w:rPr>
            <w:rStyle w:val="CommentReference"/>
          </w:rPr>
          <w:commentReference w:id="3"/>
        </w:r>
      </w:ins>
      <w:ins w:id="7" w:author="Owen Lu" w:date="2018-11-08T15:03:00Z">
        <w:r w:rsidR="00601072">
          <w:rPr>
            <w:rFonts w:ascii="Times New Roman" w:hAnsi="Times New Roman"/>
            <w:sz w:val="24"/>
            <w:szCs w:val="24"/>
          </w:rPr>
          <w:t>module</w:t>
        </w:r>
      </w:ins>
      <w:r>
        <w:rPr>
          <w:rFonts w:ascii="Times New Roman" w:hAnsi="Times New Roman"/>
          <w:sz w:val="24"/>
          <w:szCs w:val="24"/>
        </w:rPr>
        <w:t xml:space="preserve">.  The long path of the fiber </w:t>
      </w:r>
      <w:r w:rsidR="00E1412F">
        <w:rPr>
          <w:rFonts w:ascii="Times New Roman" w:hAnsi="Times New Roman"/>
          <w:sz w:val="24"/>
          <w:szCs w:val="24"/>
        </w:rPr>
        <w:t>tool</w:t>
      </w:r>
      <w:r>
        <w:rPr>
          <w:rFonts w:ascii="Times New Roman" w:hAnsi="Times New Roman"/>
          <w:sz w:val="24"/>
          <w:szCs w:val="24"/>
        </w:rPr>
        <w:t xml:space="preserve"> to the </w:t>
      </w:r>
      <w:r w:rsidR="00502BAF">
        <w:rPr>
          <w:rFonts w:ascii="Times New Roman" w:hAnsi="Times New Roman"/>
          <w:sz w:val="24"/>
          <w:szCs w:val="24"/>
        </w:rPr>
        <w:t>tool</w:t>
      </w:r>
      <w:r>
        <w:rPr>
          <w:rFonts w:ascii="Times New Roman" w:hAnsi="Times New Roman"/>
          <w:sz w:val="24"/>
          <w:szCs w:val="24"/>
        </w:rPr>
        <w:t xml:space="preserve"> surface</w:t>
      </w:r>
      <w:r w:rsidR="00502BAF">
        <w:rPr>
          <w:rFonts w:ascii="Times New Roman" w:hAnsi="Times New Roman"/>
          <w:sz w:val="24"/>
          <w:szCs w:val="24"/>
        </w:rPr>
        <w:t>,</w:t>
      </w:r>
      <w:r>
        <w:rPr>
          <w:rFonts w:ascii="Times New Roman" w:hAnsi="Times New Roman"/>
          <w:sz w:val="24"/>
          <w:szCs w:val="24"/>
        </w:rPr>
        <w:t xml:space="preserve"> which is referred to as the </w:t>
      </w:r>
      <w:r w:rsidR="00502BAF">
        <w:rPr>
          <w:rFonts w:ascii="Times New Roman" w:hAnsi="Times New Roman"/>
          <w:sz w:val="24"/>
          <w:szCs w:val="24"/>
        </w:rPr>
        <w:t>tow</w:t>
      </w:r>
      <w:r>
        <w:rPr>
          <w:rFonts w:ascii="Times New Roman" w:hAnsi="Times New Roman"/>
          <w:sz w:val="24"/>
          <w:szCs w:val="24"/>
        </w:rPr>
        <w:t xml:space="preserve"> path, </w:t>
      </w:r>
      <w:r w:rsidR="00E1412F">
        <w:rPr>
          <w:rFonts w:ascii="Times New Roman" w:hAnsi="Times New Roman"/>
          <w:sz w:val="24"/>
          <w:szCs w:val="24"/>
        </w:rPr>
        <w:t xml:space="preserve">requires </w:t>
      </w:r>
      <w:r w:rsidR="00502BAF">
        <w:rPr>
          <w:rFonts w:ascii="Times New Roman" w:hAnsi="Times New Roman"/>
          <w:sz w:val="24"/>
          <w:szCs w:val="24"/>
        </w:rPr>
        <w:t>conventional servo</w:t>
      </w:r>
      <w:r>
        <w:rPr>
          <w:rFonts w:ascii="Times New Roman" w:hAnsi="Times New Roman"/>
          <w:sz w:val="24"/>
          <w:szCs w:val="24"/>
        </w:rPr>
        <w:t xml:space="preserve"> motors to control tension in the system.  </w:t>
      </w:r>
    </w:p>
    <w:p w14:paraId="2C8F45AF" w14:textId="77777777" w:rsidR="004C7AEF" w:rsidRPr="001349CA" w:rsidRDefault="004C7AEF" w:rsidP="00A47312">
      <w:pPr>
        <w:numPr>
          <w:ilvl w:val="0"/>
          <w:numId w:val="1"/>
        </w:numPr>
        <w:tabs>
          <w:tab w:val="left" w:pos="1440"/>
        </w:tabs>
        <w:spacing w:after="120" w:line="720" w:lineRule="auto"/>
        <w:ind w:left="0"/>
        <w:jc w:val="both"/>
        <w:rPr>
          <w:rFonts w:ascii="Times New Roman" w:hAnsi="Times New Roman"/>
          <w:sz w:val="24"/>
          <w:szCs w:val="24"/>
        </w:rPr>
      </w:pPr>
      <w:r>
        <w:rPr>
          <w:rFonts w:ascii="Times New Roman" w:hAnsi="Times New Roman"/>
          <w:sz w:val="24"/>
          <w:szCs w:val="24"/>
        </w:rPr>
        <w:t>On the other hand, the M</w:t>
      </w:r>
      <w:r w:rsidR="00390BFE">
        <w:rPr>
          <w:rFonts w:ascii="Times New Roman" w:hAnsi="Times New Roman"/>
          <w:sz w:val="24"/>
          <w:szCs w:val="24"/>
        </w:rPr>
        <w:t>EE</w:t>
      </w:r>
      <w:r>
        <w:rPr>
          <w:rFonts w:ascii="Times New Roman" w:hAnsi="Times New Roman"/>
          <w:sz w:val="24"/>
          <w:szCs w:val="24"/>
        </w:rPr>
        <w:t xml:space="preserve"> </w:t>
      </w:r>
      <w:r w:rsidR="00502BAF">
        <w:rPr>
          <w:rFonts w:ascii="Times New Roman" w:hAnsi="Times New Roman"/>
          <w:sz w:val="24"/>
          <w:szCs w:val="24"/>
        </w:rPr>
        <w:t>design</w:t>
      </w:r>
      <w:r>
        <w:rPr>
          <w:rFonts w:ascii="Times New Roman" w:hAnsi="Times New Roman"/>
          <w:sz w:val="24"/>
          <w:szCs w:val="24"/>
        </w:rPr>
        <w:t xml:space="preserve"> has advantages of </w:t>
      </w:r>
      <w:r w:rsidR="00502BAF">
        <w:rPr>
          <w:rFonts w:ascii="Times New Roman" w:hAnsi="Times New Roman"/>
          <w:sz w:val="24"/>
          <w:szCs w:val="24"/>
        </w:rPr>
        <w:t>serviceability</w:t>
      </w:r>
      <w:r>
        <w:rPr>
          <w:rFonts w:ascii="Times New Roman" w:hAnsi="Times New Roman"/>
          <w:sz w:val="24"/>
          <w:szCs w:val="24"/>
        </w:rPr>
        <w:t>.  In the M</w:t>
      </w:r>
      <w:r w:rsidR="00390BFE">
        <w:rPr>
          <w:rFonts w:ascii="Times New Roman" w:hAnsi="Times New Roman"/>
          <w:sz w:val="24"/>
          <w:szCs w:val="24"/>
        </w:rPr>
        <w:t>EE</w:t>
      </w:r>
      <w:r w:rsidR="00502BAF">
        <w:rPr>
          <w:rFonts w:ascii="Times New Roman" w:hAnsi="Times New Roman"/>
          <w:sz w:val="24"/>
          <w:szCs w:val="24"/>
        </w:rPr>
        <w:t xml:space="preserve"> approach</w:t>
      </w:r>
      <w:r>
        <w:rPr>
          <w:rFonts w:ascii="Times New Roman" w:hAnsi="Times New Roman"/>
          <w:sz w:val="24"/>
          <w:szCs w:val="24"/>
        </w:rPr>
        <w:t xml:space="preserve">, the material </w:t>
      </w:r>
      <w:r w:rsidR="00E1412F">
        <w:rPr>
          <w:rFonts w:ascii="Times New Roman" w:hAnsi="Times New Roman"/>
          <w:sz w:val="24"/>
          <w:szCs w:val="24"/>
        </w:rPr>
        <w:t>spools are</w:t>
      </w:r>
      <w:r>
        <w:rPr>
          <w:rFonts w:ascii="Times New Roman" w:hAnsi="Times New Roman"/>
          <w:sz w:val="24"/>
          <w:szCs w:val="24"/>
        </w:rPr>
        <w:t xml:space="preserve"> loaded </w:t>
      </w:r>
      <w:r w:rsidR="00502BAF">
        <w:rPr>
          <w:rFonts w:ascii="Times New Roman" w:hAnsi="Times New Roman"/>
          <w:sz w:val="24"/>
          <w:szCs w:val="24"/>
        </w:rPr>
        <w:t>o</w:t>
      </w:r>
      <w:r>
        <w:rPr>
          <w:rFonts w:ascii="Times New Roman" w:hAnsi="Times New Roman"/>
          <w:sz w:val="24"/>
          <w:szCs w:val="24"/>
        </w:rPr>
        <w:t>n the head</w:t>
      </w:r>
      <w:r w:rsidR="00502BAF">
        <w:rPr>
          <w:rFonts w:ascii="Times New Roman" w:hAnsi="Times New Roman"/>
          <w:sz w:val="24"/>
          <w:szCs w:val="24"/>
        </w:rPr>
        <w:t xml:space="preserve"> itself</w:t>
      </w:r>
      <w:r>
        <w:rPr>
          <w:rFonts w:ascii="Times New Roman" w:hAnsi="Times New Roman"/>
          <w:sz w:val="24"/>
          <w:szCs w:val="24"/>
        </w:rPr>
        <w:t xml:space="preserve">.  Due to the relatively short </w:t>
      </w:r>
      <w:r w:rsidR="00502BAF">
        <w:rPr>
          <w:rFonts w:ascii="Times New Roman" w:hAnsi="Times New Roman"/>
          <w:sz w:val="24"/>
          <w:szCs w:val="24"/>
        </w:rPr>
        <w:t>tow</w:t>
      </w:r>
      <w:r>
        <w:rPr>
          <w:rFonts w:ascii="Times New Roman" w:hAnsi="Times New Roman"/>
          <w:sz w:val="24"/>
          <w:szCs w:val="24"/>
        </w:rPr>
        <w:t xml:space="preserve"> path</w:t>
      </w:r>
      <w:r w:rsidR="00502BAF">
        <w:rPr>
          <w:rFonts w:ascii="Times New Roman" w:hAnsi="Times New Roman"/>
          <w:sz w:val="24"/>
          <w:szCs w:val="24"/>
        </w:rPr>
        <w:t>,</w:t>
      </w:r>
      <w:r w:rsidR="00F84DA7">
        <w:rPr>
          <w:rFonts w:ascii="Times New Roman" w:hAnsi="Times New Roman"/>
          <w:sz w:val="24"/>
          <w:szCs w:val="24"/>
        </w:rPr>
        <w:t xml:space="preserve"> tension is a less severe issue and pneumatic braking systems </w:t>
      </w:r>
      <w:r w:rsidR="00E1412F">
        <w:rPr>
          <w:rFonts w:ascii="Times New Roman" w:hAnsi="Times New Roman"/>
          <w:sz w:val="24"/>
          <w:szCs w:val="24"/>
        </w:rPr>
        <w:t>have been</w:t>
      </w:r>
      <w:r w:rsidR="00F84DA7">
        <w:rPr>
          <w:rFonts w:ascii="Times New Roman" w:hAnsi="Times New Roman"/>
          <w:sz w:val="24"/>
          <w:szCs w:val="24"/>
        </w:rPr>
        <w:t xml:space="preserve"> used in place of </w:t>
      </w:r>
      <w:r w:rsidR="00E1412F">
        <w:rPr>
          <w:rFonts w:ascii="Times New Roman" w:hAnsi="Times New Roman"/>
          <w:sz w:val="24"/>
          <w:szCs w:val="24"/>
        </w:rPr>
        <w:t>a</w:t>
      </w:r>
      <w:r w:rsidR="00F84DA7">
        <w:rPr>
          <w:rFonts w:ascii="Times New Roman" w:hAnsi="Times New Roman"/>
          <w:sz w:val="24"/>
          <w:szCs w:val="24"/>
        </w:rPr>
        <w:t xml:space="preserve"> serv</w:t>
      </w:r>
      <w:r w:rsidR="00502BAF">
        <w:rPr>
          <w:rFonts w:ascii="Times New Roman" w:hAnsi="Times New Roman"/>
          <w:sz w:val="24"/>
          <w:szCs w:val="24"/>
        </w:rPr>
        <w:t>o</w:t>
      </w:r>
      <w:r w:rsidR="00F84DA7">
        <w:rPr>
          <w:rFonts w:ascii="Times New Roman" w:hAnsi="Times New Roman"/>
          <w:sz w:val="24"/>
          <w:szCs w:val="24"/>
        </w:rPr>
        <w:t xml:space="preserve"> motor system</w:t>
      </w:r>
      <w:r w:rsidR="00502BAF">
        <w:rPr>
          <w:rFonts w:ascii="Times New Roman" w:hAnsi="Times New Roman"/>
          <w:sz w:val="24"/>
          <w:szCs w:val="24"/>
        </w:rPr>
        <w:t xml:space="preserve"> for tension control</w:t>
      </w:r>
      <w:r w:rsidR="00F84DA7">
        <w:rPr>
          <w:rFonts w:ascii="Times New Roman" w:hAnsi="Times New Roman"/>
          <w:sz w:val="24"/>
          <w:szCs w:val="24"/>
        </w:rPr>
        <w:t xml:space="preserve">.  The pneumatic </w:t>
      </w:r>
      <w:r w:rsidR="00502BAF">
        <w:rPr>
          <w:rFonts w:ascii="Times New Roman" w:hAnsi="Times New Roman"/>
          <w:sz w:val="24"/>
          <w:szCs w:val="24"/>
        </w:rPr>
        <w:t xml:space="preserve">braking </w:t>
      </w:r>
      <w:r w:rsidR="00F84DA7">
        <w:rPr>
          <w:rFonts w:ascii="Times New Roman" w:hAnsi="Times New Roman"/>
          <w:sz w:val="24"/>
          <w:szCs w:val="24"/>
        </w:rPr>
        <w:t xml:space="preserve">system has the advantage of </w:t>
      </w:r>
      <w:r w:rsidR="00502BAF">
        <w:rPr>
          <w:rFonts w:ascii="Times New Roman" w:hAnsi="Times New Roman"/>
          <w:sz w:val="24"/>
          <w:szCs w:val="24"/>
        </w:rPr>
        <w:t xml:space="preserve">being </w:t>
      </w:r>
      <w:r w:rsidR="00F84DA7">
        <w:rPr>
          <w:rFonts w:ascii="Times New Roman" w:hAnsi="Times New Roman"/>
          <w:sz w:val="24"/>
          <w:szCs w:val="24"/>
        </w:rPr>
        <w:t xml:space="preserve">lightweight and </w:t>
      </w:r>
      <w:r w:rsidR="00502BAF">
        <w:rPr>
          <w:rFonts w:ascii="Times New Roman" w:hAnsi="Times New Roman"/>
          <w:sz w:val="24"/>
          <w:szCs w:val="24"/>
        </w:rPr>
        <w:t xml:space="preserve">does </w:t>
      </w:r>
      <w:r w:rsidR="00F84DA7">
        <w:rPr>
          <w:rFonts w:ascii="Times New Roman" w:hAnsi="Times New Roman"/>
          <w:sz w:val="24"/>
          <w:szCs w:val="24"/>
        </w:rPr>
        <w:t>not r</w:t>
      </w:r>
      <w:r w:rsidR="00502BAF">
        <w:rPr>
          <w:rFonts w:ascii="Times New Roman" w:hAnsi="Times New Roman"/>
          <w:sz w:val="24"/>
          <w:szCs w:val="24"/>
        </w:rPr>
        <w:t>equire</w:t>
      </w:r>
      <w:r w:rsidR="00F84DA7">
        <w:rPr>
          <w:rFonts w:ascii="Times New Roman" w:hAnsi="Times New Roman"/>
          <w:sz w:val="24"/>
          <w:szCs w:val="24"/>
        </w:rPr>
        <w:t xml:space="preserve"> the numerous</w:t>
      </w:r>
      <w:r w:rsidR="00E1412F">
        <w:rPr>
          <w:rFonts w:ascii="Times New Roman" w:hAnsi="Times New Roman"/>
          <w:sz w:val="24"/>
          <w:szCs w:val="24"/>
        </w:rPr>
        <w:t xml:space="preserve"> </w:t>
      </w:r>
      <w:commentRangeStart w:id="8"/>
      <w:r w:rsidR="00E1412F">
        <w:rPr>
          <w:rFonts w:ascii="Times New Roman" w:hAnsi="Times New Roman"/>
          <w:sz w:val="24"/>
          <w:szCs w:val="24"/>
        </w:rPr>
        <w:t xml:space="preserve">electrical power </w:t>
      </w:r>
      <w:del w:id="9" w:author="Owen Lu" w:date="2018-11-08T15:08:00Z">
        <w:r w:rsidR="00E1412F" w:rsidDel="00601072">
          <w:rPr>
            <w:rFonts w:ascii="Times New Roman" w:hAnsi="Times New Roman"/>
            <w:sz w:val="24"/>
            <w:szCs w:val="24"/>
          </w:rPr>
          <w:delText>supply</w:delText>
        </w:r>
      </w:del>
      <w:ins w:id="10" w:author="Owen Lu" w:date="2018-11-08T15:08:00Z">
        <w:r w:rsidR="00601072">
          <w:rPr>
            <w:rFonts w:ascii="Times New Roman" w:hAnsi="Times New Roman"/>
            <w:sz w:val="24"/>
            <w:szCs w:val="24"/>
          </w:rPr>
          <w:t>supplies</w:t>
        </w:r>
      </w:ins>
      <w:r w:rsidR="00E1412F">
        <w:rPr>
          <w:rFonts w:ascii="Times New Roman" w:hAnsi="Times New Roman"/>
          <w:sz w:val="24"/>
          <w:szCs w:val="24"/>
        </w:rPr>
        <w:t>, drive</w:t>
      </w:r>
      <w:ins w:id="11" w:author="Owen Lu" w:date="2018-11-08T15:08:00Z">
        <w:r w:rsidR="00601072">
          <w:rPr>
            <w:rFonts w:ascii="Times New Roman" w:hAnsi="Times New Roman"/>
            <w:sz w:val="24"/>
            <w:szCs w:val="24"/>
          </w:rPr>
          <w:t>s</w:t>
        </w:r>
      </w:ins>
      <w:r w:rsidR="00F84DA7">
        <w:rPr>
          <w:rFonts w:ascii="Times New Roman" w:hAnsi="Times New Roman"/>
          <w:sz w:val="24"/>
          <w:szCs w:val="24"/>
        </w:rPr>
        <w:t xml:space="preserve"> and wire</w:t>
      </w:r>
      <w:ins w:id="12" w:author="Owen Lu" w:date="2018-11-08T15:08:00Z">
        <w:r w:rsidR="00601072">
          <w:rPr>
            <w:rFonts w:ascii="Times New Roman" w:hAnsi="Times New Roman"/>
            <w:sz w:val="24"/>
            <w:szCs w:val="24"/>
          </w:rPr>
          <w:t>s</w:t>
        </w:r>
      </w:ins>
      <w:r w:rsidR="00F84DA7">
        <w:rPr>
          <w:rFonts w:ascii="Times New Roman" w:hAnsi="Times New Roman"/>
          <w:sz w:val="24"/>
          <w:szCs w:val="24"/>
        </w:rPr>
        <w:t xml:space="preserve"> </w:t>
      </w:r>
      <w:commentRangeEnd w:id="8"/>
      <w:r w:rsidR="00601072">
        <w:rPr>
          <w:rStyle w:val="CommentReference"/>
        </w:rPr>
        <w:commentReference w:id="8"/>
      </w:r>
      <w:r w:rsidR="00F84DA7">
        <w:rPr>
          <w:rFonts w:ascii="Times New Roman" w:hAnsi="Times New Roman"/>
          <w:sz w:val="24"/>
          <w:szCs w:val="24"/>
        </w:rPr>
        <w:t>connections that serv</w:t>
      </w:r>
      <w:r w:rsidR="00502BAF">
        <w:rPr>
          <w:rFonts w:ascii="Times New Roman" w:hAnsi="Times New Roman"/>
          <w:sz w:val="24"/>
          <w:szCs w:val="24"/>
        </w:rPr>
        <w:t>o motor</w:t>
      </w:r>
      <w:r w:rsidR="00F84DA7">
        <w:rPr>
          <w:rFonts w:ascii="Times New Roman" w:hAnsi="Times New Roman"/>
          <w:sz w:val="24"/>
          <w:szCs w:val="24"/>
        </w:rPr>
        <w:t xml:space="preserve"> systems normally require.  However, the tension</w:t>
      </w:r>
      <w:r w:rsidR="00502BAF">
        <w:rPr>
          <w:rFonts w:ascii="Times New Roman" w:hAnsi="Times New Roman"/>
          <w:sz w:val="24"/>
          <w:szCs w:val="24"/>
        </w:rPr>
        <w:t>,</w:t>
      </w:r>
      <w:r w:rsidR="00F84DA7">
        <w:rPr>
          <w:rFonts w:ascii="Times New Roman" w:hAnsi="Times New Roman"/>
          <w:sz w:val="24"/>
          <w:szCs w:val="24"/>
        </w:rPr>
        <w:t xml:space="preserve"> repeatability and reliability </w:t>
      </w:r>
      <w:r w:rsidR="00502BAF">
        <w:rPr>
          <w:rFonts w:ascii="Times New Roman" w:hAnsi="Times New Roman"/>
          <w:sz w:val="24"/>
          <w:szCs w:val="24"/>
        </w:rPr>
        <w:t>of present M</w:t>
      </w:r>
      <w:r w:rsidR="00BC5CEE">
        <w:rPr>
          <w:rFonts w:ascii="Times New Roman" w:hAnsi="Times New Roman"/>
          <w:sz w:val="24"/>
          <w:szCs w:val="24"/>
        </w:rPr>
        <w:t>EE</w:t>
      </w:r>
      <w:r w:rsidR="00502BAF">
        <w:rPr>
          <w:rFonts w:ascii="Times New Roman" w:hAnsi="Times New Roman"/>
          <w:sz w:val="24"/>
          <w:szCs w:val="24"/>
        </w:rPr>
        <w:t xml:space="preserve"> systems with pneumatic braking to maintain tension on the tow </w:t>
      </w:r>
      <w:r w:rsidR="00F84DA7">
        <w:rPr>
          <w:rFonts w:ascii="Times New Roman" w:hAnsi="Times New Roman"/>
          <w:sz w:val="24"/>
          <w:szCs w:val="24"/>
        </w:rPr>
        <w:t>is insufficient during high acceleration and high speed payouts.  Although serv</w:t>
      </w:r>
      <w:r w:rsidR="00502BAF">
        <w:rPr>
          <w:rFonts w:ascii="Times New Roman" w:hAnsi="Times New Roman"/>
          <w:sz w:val="24"/>
          <w:szCs w:val="24"/>
        </w:rPr>
        <w:t>o</w:t>
      </w:r>
      <w:r w:rsidR="00F84DA7">
        <w:rPr>
          <w:rFonts w:ascii="Times New Roman" w:hAnsi="Times New Roman"/>
          <w:sz w:val="24"/>
          <w:szCs w:val="24"/>
        </w:rPr>
        <w:t xml:space="preserve"> control has in the past been an effective solution to maintain tension in </w:t>
      </w:r>
      <w:r w:rsidR="00502BAF">
        <w:rPr>
          <w:rFonts w:ascii="Times New Roman" w:hAnsi="Times New Roman"/>
          <w:sz w:val="24"/>
          <w:szCs w:val="24"/>
        </w:rPr>
        <w:t>I</w:t>
      </w:r>
      <w:r w:rsidR="00390BFE">
        <w:rPr>
          <w:rFonts w:ascii="Times New Roman" w:hAnsi="Times New Roman"/>
          <w:sz w:val="24"/>
          <w:szCs w:val="24"/>
        </w:rPr>
        <w:t>EE</w:t>
      </w:r>
      <w:r w:rsidR="00F84DA7">
        <w:rPr>
          <w:rFonts w:ascii="Times New Roman" w:hAnsi="Times New Roman"/>
          <w:sz w:val="24"/>
          <w:szCs w:val="24"/>
        </w:rPr>
        <w:t xml:space="preserve"> systems, implementation has heretofore not been accomplished</w:t>
      </w:r>
      <w:r w:rsidR="00502BAF">
        <w:rPr>
          <w:rFonts w:ascii="Times New Roman" w:hAnsi="Times New Roman"/>
          <w:sz w:val="24"/>
          <w:szCs w:val="24"/>
        </w:rPr>
        <w:t xml:space="preserve"> in M</w:t>
      </w:r>
      <w:r w:rsidR="00390BFE">
        <w:rPr>
          <w:rFonts w:ascii="Times New Roman" w:hAnsi="Times New Roman"/>
          <w:sz w:val="24"/>
          <w:szCs w:val="24"/>
        </w:rPr>
        <w:t>EE</w:t>
      </w:r>
      <w:r w:rsidR="00502BAF">
        <w:rPr>
          <w:rFonts w:ascii="Times New Roman" w:hAnsi="Times New Roman"/>
          <w:sz w:val="24"/>
          <w:szCs w:val="24"/>
        </w:rPr>
        <w:t xml:space="preserve"> systems</w:t>
      </w:r>
      <w:r w:rsidR="00F84DA7">
        <w:rPr>
          <w:rFonts w:ascii="Times New Roman" w:hAnsi="Times New Roman"/>
          <w:sz w:val="24"/>
          <w:szCs w:val="24"/>
        </w:rPr>
        <w:t xml:space="preserve">, due to size, power and </w:t>
      </w:r>
      <w:r w:rsidR="00502BAF">
        <w:rPr>
          <w:rFonts w:ascii="Times New Roman" w:hAnsi="Times New Roman"/>
          <w:sz w:val="24"/>
          <w:szCs w:val="24"/>
        </w:rPr>
        <w:t>inertia</w:t>
      </w:r>
      <w:r w:rsidR="00F84DA7">
        <w:rPr>
          <w:rFonts w:ascii="Times New Roman" w:hAnsi="Times New Roman"/>
          <w:sz w:val="24"/>
          <w:szCs w:val="24"/>
        </w:rPr>
        <w:t xml:space="preserve"> constraints on the tensioning system.  </w:t>
      </w:r>
      <w:r w:rsidR="00D1194A">
        <w:rPr>
          <w:rFonts w:ascii="Times New Roman" w:hAnsi="Times New Roman"/>
          <w:sz w:val="24"/>
          <w:szCs w:val="24"/>
        </w:rPr>
        <w:t xml:space="preserve">Further, communication </w:t>
      </w:r>
      <w:r w:rsidR="00E1412F">
        <w:rPr>
          <w:rFonts w:ascii="Times New Roman" w:hAnsi="Times New Roman"/>
          <w:sz w:val="24"/>
          <w:szCs w:val="24"/>
        </w:rPr>
        <w:t>with</w:t>
      </w:r>
      <w:r w:rsidR="00D1194A">
        <w:rPr>
          <w:rFonts w:ascii="Times New Roman" w:hAnsi="Times New Roman"/>
          <w:sz w:val="24"/>
          <w:szCs w:val="24"/>
        </w:rPr>
        <w:t xml:space="preserve"> the </w:t>
      </w:r>
      <w:r w:rsidR="00E1412F">
        <w:rPr>
          <w:rFonts w:ascii="Times New Roman" w:hAnsi="Times New Roman"/>
          <w:sz w:val="24"/>
          <w:szCs w:val="24"/>
        </w:rPr>
        <w:t xml:space="preserve">remote </w:t>
      </w:r>
      <w:r w:rsidR="00D1194A">
        <w:rPr>
          <w:rFonts w:ascii="Times New Roman" w:hAnsi="Times New Roman"/>
          <w:sz w:val="24"/>
          <w:szCs w:val="24"/>
        </w:rPr>
        <w:t>machine CNC would require communication with each servo motor</w:t>
      </w:r>
      <w:r w:rsidR="00502BAF">
        <w:rPr>
          <w:rFonts w:ascii="Times New Roman" w:hAnsi="Times New Roman"/>
          <w:sz w:val="24"/>
          <w:szCs w:val="24"/>
        </w:rPr>
        <w:t xml:space="preserve"> individually</w:t>
      </w:r>
      <w:r w:rsidR="00D1194A">
        <w:rPr>
          <w:rFonts w:ascii="Times New Roman" w:hAnsi="Times New Roman"/>
          <w:sz w:val="24"/>
          <w:szCs w:val="24"/>
        </w:rPr>
        <w:t xml:space="preserve">, creating many more connections between the </w:t>
      </w:r>
      <w:r w:rsidR="00D1194A">
        <w:rPr>
          <w:rFonts w:ascii="Times New Roman" w:hAnsi="Times New Roman"/>
          <w:sz w:val="24"/>
          <w:szCs w:val="24"/>
        </w:rPr>
        <w:lastRenderedPageBreak/>
        <w:t>modular head and the remote CNC</w:t>
      </w:r>
      <w:r w:rsidR="00E1412F">
        <w:rPr>
          <w:rFonts w:ascii="Times New Roman" w:hAnsi="Times New Roman"/>
          <w:sz w:val="24"/>
          <w:szCs w:val="24"/>
        </w:rPr>
        <w:t xml:space="preserve"> than </w:t>
      </w:r>
      <w:r w:rsidR="00BC5CEE">
        <w:rPr>
          <w:rFonts w:ascii="Times New Roman" w:hAnsi="Times New Roman"/>
          <w:sz w:val="24"/>
          <w:szCs w:val="24"/>
        </w:rPr>
        <w:t>in</w:t>
      </w:r>
      <w:r w:rsidR="00E1412F">
        <w:rPr>
          <w:rFonts w:ascii="Times New Roman" w:hAnsi="Times New Roman"/>
          <w:sz w:val="24"/>
          <w:szCs w:val="24"/>
        </w:rPr>
        <w:t xml:space="preserve"> current </w:t>
      </w:r>
      <w:r w:rsidR="00E1412F" w:rsidRPr="00390BFE">
        <w:rPr>
          <w:rFonts w:ascii="Times New Roman" w:hAnsi="Times New Roman"/>
          <w:sz w:val="24"/>
          <w:szCs w:val="24"/>
        </w:rPr>
        <w:t>M</w:t>
      </w:r>
      <w:r w:rsidR="00BC5CEE" w:rsidRPr="00390BFE">
        <w:rPr>
          <w:rFonts w:ascii="Times New Roman" w:hAnsi="Times New Roman"/>
          <w:sz w:val="24"/>
          <w:szCs w:val="24"/>
        </w:rPr>
        <w:t>EE</w:t>
      </w:r>
      <w:r w:rsidR="00E1412F" w:rsidRPr="00327F73">
        <w:rPr>
          <w:rFonts w:ascii="Times New Roman" w:hAnsi="Times New Roman"/>
          <w:b/>
          <w:sz w:val="24"/>
          <w:szCs w:val="24"/>
        </w:rPr>
        <w:t xml:space="preserve"> </w:t>
      </w:r>
      <w:r w:rsidR="00E1412F">
        <w:rPr>
          <w:rFonts w:ascii="Times New Roman" w:hAnsi="Times New Roman"/>
          <w:sz w:val="24"/>
          <w:szCs w:val="24"/>
        </w:rPr>
        <w:t>systems</w:t>
      </w:r>
      <w:r w:rsidR="00D1194A">
        <w:rPr>
          <w:rFonts w:ascii="Times New Roman" w:hAnsi="Times New Roman"/>
          <w:sz w:val="24"/>
          <w:szCs w:val="24"/>
        </w:rPr>
        <w:t xml:space="preserve">.  The sheer number of connections which would have to be made quickly and reliably </w:t>
      </w:r>
      <w:r w:rsidR="00E1412F">
        <w:rPr>
          <w:rFonts w:ascii="Times New Roman" w:hAnsi="Times New Roman"/>
          <w:sz w:val="24"/>
          <w:szCs w:val="24"/>
        </w:rPr>
        <w:t>such as when spools are damaged</w:t>
      </w:r>
      <w:r w:rsidR="00BC5CEE">
        <w:rPr>
          <w:rFonts w:ascii="Times New Roman" w:hAnsi="Times New Roman"/>
          <w:sz w:val="24"/>
          <w:szCs w:val="24"/>
        </w:rPr>
        <w:t xml:space="preserve"> </w:t>
      </w:r>
      <w:r w:rsidR="00BC5CEE" w:rsidRPr="00390BFE">
        <w:rPr>
          <w:rFonts w:ascii="Times New Roman" w:hAnsi="Times New Roman"/>
          <w:sz w:val="24"/>
          <w:szCs w:val="24"/>
        </w:rPr>
        <w:t>or replaced</w:t>
      </w:r>
      <w:r w:rsidR="00E1412F" w:rsidRPr="00390BFE">
        <w:rPr>
          <w:rFonts w:ascii="Times New Roman" w:hAnsi="Times New Roman"/>
          <w:sz w:val="24"/>
          <w:szCs w:val="24"/>
        </w:rPr>
        <w:t>,</w:t>
      </w:r>
      <w:r w:rsidR="00E1412F">
        <w:rPr>
          <w:rFonts w:ascii="Times New Roman" w:hAnsi="Times New Roman"/>
          <w:sz w:val="24"/>
          <w:szCs w:val="24"/>
        </w:rPr>
        <w:t xml:space="preserve"> </w:t>
      </w:r>
      <w:r w:rsidR="00D1194A">
        <w:rPr>
          <w:rFonts w:ascii="Times New Roman" w:hAnsi="Times New Roman"/>
          <w:sz w:val="24"/>
          <w:szCs w:val="24"/>
        </w:rPr>
        <w:t xml:space="preserve">has prevented use of modular </w:t>
      </w:r>
      <w:r w:rsidR="00E82E01">
        <w:rPr>
          <w:rFonts w:ascii="Times New Roman" w:hAnsi="Times New Roman"/>
          <w:sz w:val="24"/>
          <w:szCs w:val="24"/>
        </w:rPr>
        <w:t xml:space="preserve">head based </w:t>
      </w:r>
      <w:r w:rsidR="00D1194A">
        <w:rPr>
          <w:rFonts w:ascii="Times New Roman" w:hAnsi="Times New Roman"/>
          <w:sz w:val="24"/>
          <w:szCs w:val="24"/>
        </w:rPr>
        <w:t xml:space="preserve">servo controlled spool motors in the past.  </w:t>
      </w:r>
    </w:p>
    <w:p w14:paraId="0F7118BA" w14:textId="77777777" w:rsidR="00B063F0" w:rsidRPr="00595F4C" w:rsidRDefault="00491C63" w:rsidP="00A47312">
      <w:pPr>
        <w:tabs>
          <w:tab w:val="left" w:pos="1440"/>
        </w:tabs>
        <w:spacing w:after="120" w:line="720" w:lineRule="auto"/>
        <w:jc w:val="both"/>
        <w:rPr>
          <w:rFonts w:ascii="Times New Roman" w:hAnsi="Times New Roman"/>
          <w:sz w:val="24"/>
          <w:szCs w:val="24"/>
          <w:u w:val="single"/>
        </w:rPr>
      </w:pPr>
      <w:r>
        <w:rPr>
          <w:rFonts w:ascii="Times New Roman" w:hAnsi="Times New Roman"/>
          <w:sz w:val="24"/>
          <w:szCs w:val="24"/>
          <w:u w:val="single"/>
        </w:rPr>
        <w:t xml:space="preserve">Summary </w:t>
      </w:r>
      <w:r w:rsidR="00B063F0" w:rsidRPr="00595F4C">
        <w:rPr>
          <w:rFonts w:ascii="Times New Roman" w:hAnsi="Times New Roman"/>
          <w:sz w:val="24"/>
          <w:szCs w:val="24"/>
          <w:u w:val="single"/>
        </w:rPr>
        <w:t>of the Invention</w:t>
      </w:r>
    </w:p>
    <w:p w14:paraId="00CE5C5C" w14:textId="77777777" w:rsidR="00AE0A8D" w:rsidRPr="00AE0A8D" w:rsidRDefault="00AE0A8D" w:rsidP="00A47312">
      <w:pPr>
        <w:pStyle w:val="ListParagraph"/>
        <w:numPr>
          <w:ilvl w:val="0"/>
          <w:numId w:val="1"/>
        </w:numPr>
        <w:tabs>
          <w:tab w:val="left" w:pos="1440"/>
        </w:tabs>
        <w:spacing w:after="120" w:line="720" w:lineRule="auto"/>
        <w:ind w:left="0"/>
        <w:jc w:val="both"/>
        <w:rPr>
          <w:rFonts w:ascii="Times New Roman" w:hAnsi="Times New Roman"/>
          <w:sz w:val="24"/>
          <w:szCs w:val="24"/>
        </w:rPr>
      </w:pPr>
      <w:r w:rsidRPr="00AE0A8D">
        <w:rPr>
          <w:rFonts w:ascii="Times New Roman" w:hAnsi="Times New Roman"/>
          <w:sz w:val="24"/>
          <w:szCs w:val="24"/>
        </w:rPr>
        <w:t>.</w:t>
      </w:r>
    </w:p>
    <w:p w14:paraId="07B9DF29" w14:textId="77777777" w:rsidR="00AE1112" w:rsidRPr="00595F4C" w:rsidRDefault="00AE1112" w:rsidP="00A47312">
      <w:pPr>
        <w:tabs>
          <w:tab w:val="left" w:pos="1440"/>
        </w:tabs>
        <w:spacing w:after="120" w:line="720" w:lineRule="auto"/>
        <w:jc w:val="both"/>
        <w:rPr>
          <w:rFonts w:ascii="Times New Roman" w:hAnsi="Times New Roman"/>
          <w:sz w:val="24"/>
          <w:szCs w:val="24"/>
        </w:rPr>
      </w:pPr>
      <w:r w:rsidRPr="00595F4C">
        <w:rPr>
          <w:rFonts w:ascii="Times New Roman" w:hAnsi="Times New Roman"/>
          <w:sz w:val="24"/>
          <w:szCs w:val="24"/>
          <w:u w:val="single"/>
        </w:rPr>
        <w:t>Brief Description of the Drawings</w:t>
      </w:r>
    </w:p>
    <w:p w14:paraId="00B2E20B" w14:textId="77777777" w:rsidR="0049136D" w:rsidRDefault="001349CA" w:rsidP="00A47312">
      <w:pPr>
        <w:numPr>
          <w:ilvl w:val="0"/>
          <w:numId w:val="1"/>
        </w:numPr>
        <w:tabs>
          <w:tab w:val="left" w:pos="1440"/>
        </w:tabs>
        <w:spacing w:after="120" w:line="720" w:lineRule="auto"/>
        <w:ind w:left="0"/>
        <w:jc w:val="both"/>
        <w:rPr>
          <w:rFonts w:ascii="Times New Roman" w:hAnsi="Times New Roman"/>
          <w:sz w:val="24"/>
          <w:szCs w:val="24"/>
        </w:rPr>
      </w:pPr>
      <w:commentRangeStart w:id="13"/>
      <w:r>
        <w:rPr>
          <w:rFonts w:ascii="Times New Roman" w:hAnsi="Times New Roman"/>
          <w:sz w:val="24"/>
          <w:szCs w:val="24"/>
        </w:rPr>
        <w:t>Figure 1 is</w:t>
      </w:r>
      <w:r w:rsidR="00D1194A">
        <w:rPr>
          <w:rFonts w:ascii="Times New Roman" w:hAnsi="Times New Roman"/>
          <w:sz w:val="24"/>
          <w:szCs w:val="24"/>
        </w:rPr>
        <w:t xml:space="preserve"> a functional </w:t>
      </w:r>
      <w:r w:rsidR="00E1412F">
        <w:rPr>
          <w:rFonts w:ascii="Times New Roman" w:hAnsi="Times New Roman"/>
          <w:sz w:val="24"/>
          <w:szCs w:val="24"/>
        </w:rPr>
        <w:t xml:space="preserve">diagram </w:t>
      </w:r>
      <w:r w:rsidR="00D1194A">
        <w:rPr>
          <w:rFonts w:ascii="Times New Roman" w:hAnsi="Times New Roman"/>
          <w:sz w:val="24"/>
          <w:szCs w:val="24"/>
        </w:rPr>
        <w:t xml:space="preserve">of the system of the present invention.  </w:t>
      </w:r>
      <w:commentRangeEnd w:id="13"/>
      <w:r w:rsidR="00B622FF">
        <w:rPr>
          <w:rStyle w:val="CommentReference"/>
        </w:rPr>
        <w:commentReference w:id="13"/>
      </w:r>
    </w:p>
    <w:p w14:paraId="69967D2C" w14:textId="77777777" w:rsidR="00D1194A" w:rsidRDefault="00D1194A" w:rsidP="00A47312">
      <w:pPr>
        <w:numPr>
          <w:ilvl w:val="0"/>
          <w:numId w:val="1"/>
        </w:numPr>
        <w:tabs>
          <w:tab w:val="left" w:pos="1440"/>
        </w:tabs>
        <w:spacing w:after="120" w:line="720" w:lineRule="auto"/>
        <w:ind w:left="0"/>
        <w:jc w:val="both"/>
        <w:rPr>
          <w:rFonts w:ascii="Times New Roman" w:hAnsi="Times New Roman"/>
          <w:sz w:val="24"/>
          <w:szCs w:val="24"/>
        </w:rPr>
      </w:pPr>
      <w:r>
        <w:rPr>
          <w:rFonts w:ascii="Times New Roman" w:hAnsi="Times New Roman"/>
          <w:sz w:val="24"/>
          <w:szCs w:val="24"/>
        </w:rPr>
        <w:t xml:space="preserve">Figure 2 is a front </w:t>
      </w:r>
      <w:r w:rsidR="00E82E01">
        <w:rPr>
          <w:rFonts w:ascii="Times New Roman" w:hAnsi="Times New Roman"/>
          <w:sz w:val="24"/>
          <w:szCs w:val="24"/>
        </w:rPr>
        <w:t xml:space="preserve">elevational </w:t>
      </w:r>
      <w:r>
        <w:rPr>
          <w:rFonts w:ascii="Times New Roman" w:hAnsi="Times New Roman"/>
          <w:sz w:val="24"/>
          <w:szCs w:val="24"/>
        </w:rPr>
        <w:t>view of the modular head assembly</w:t>
      </w:r>
      <w:r w:rsidR="00E1412F" w:rsidRPr="00E1412F">
        <w:rPr>
          <w:rFonts w:ascii="Times New Roman" w:hAnsi="Times New Roman"/>
          <w:sz w:val="24"/>
          <w:szCs w:val="24"/>
        </w:rPr>
        <w:t xml:space="preserve"> </w:t>
      </w:r>
      <w:r w:rsidR="00E1412F">
        <w:rPr>
          <w:rFonts w:ascii="Times New Roman" w:hAnsi="Times New Roman"/>
          <w:sz w:val="24"/>
          <w:szCs w:val="24"/>
        </w:rPr>
        <w:t xml:space="preserve">of the present </w:t>
      </w:r>
      <w:proofErr w:type="gramStart"/>
      <w:r w:rsidR="00E1412F">
        <w:rPr>
          <w:rFonts w:ascii="Times New Roman" w:hAnsi="Times New Roman"/>
          <w:sz w:val="24"/>
          <w:szCs w:val="24"/>
        </w:rPr>
        <w:t xml:space="preserve">invention </w:t>
      </w:r>
      <w:r w:rsidR="00E82E01">
        <w:rPr>
          <w:rFonts w:ascii="Times New Roman" w:hAnsi="Times New Roman"/>
          <w:sz w:val="24"/>
          <w:szCs w:val="24"/>
        </w:rPr>
        <w:t>.</w:t>
      </w:r>
      <w:proofErr w:type="gramEnd"/>
    </w:p>
    <w:p w14:paraId="4D4CF9E2" w14:textId="77777777" w:rsidR="00D1194A" w:rsidRDefault="00D1194A" w:rsidP="00A47312">
      <w:pPr>
        <w:numPr>
          <w:ilvl w:val="0"/>
          <w:numId w:val="1"/>
        </w:numPr>
        <w:tabs>
          <w:tab w:val="left" w:pos="1440"/>
        </w:tabs>
        <w:spacing w:after="120" w:line="720" w:lineRule="auto"/>
        <w:ind w:left="0"/>
        <w:jc w:val="both"/>
        <w:rPr>
          <w:rFonts w:ascii="Times New Roman" w:hAnsi="Times New Roman"/>
          <w:sz w:val="24"/>
          <w:szCs w:val="24"/>
        </w:rPr>
      </w:pPr>
      <w:r>
        <w:rPr>
          <w:rFonts w:ascii="Times New Roman" w:hAnsi="Times New Roman"/>
          <w:sz w:val="24"/>
          <w:szCs w:val="24"/>
        </w:rPr>
        <w:t xml:space="preserve">Figure 3 is a </w:t>
      </w:r>
      <w:r w:rsidR="00BC5CEE" w:rsidRPr="00390BFE">
        <w:rPr>
          <w:rFonts w:ascii="Times New Roman" w:hAnsi="Times New Roman"/>
          <w:sz w:val="24"/>
          <w:szCs w:val="24"/>
        </w:rPr>
        <w:t>perspective</w:t>
      </w:r>
      <w:r>
        <w:rPr>
          <w:rFonts w:ascii="Times New Roman" w:hAnsi="Times New Roman"/>
          <w:sz w:val="24"/>
          <w:szCs w:val="24"/>
        </w:rPr>
        <w:t xml:space="preserve"> view of the modular head assembly.</w:t>
      </w:r>
    </w:p>
    <w:p w14:paraId="1D1B2839" w14:textId="77777777" w:rsidR="00E82E01" w:rsidRDefault="00E82E01" w:rsidP="00E82E01">
      <w:pPr>
        <w:numPr>
          <w:ilvl w:val="0"/>
          <w:numId w:val="1"/>
        </w:numPr>
        <w:tabs>
          <w:tab w:val="left" w:pos="1440"/>
        </w:tabs>
        <w:spacing w:after="120" w:line="720" w:lineRule="auto"/>
        <w:ind w:left="0"/>
        <w:jc w:val="both"/>
        <w:rPr>
          <w:rFonts w:ascii="Times New Roman" w:hAnsi="Times New Roman"/>
          <w:sz w:val="24"/>
          <w:szCs w:val="24"/>
        </w:rPr>
      </w:pPr>
      <w:r>
        <w:rPr>
          <w:rFonts w:ascii="Times New Roman" w:hAnsi="Times New Roman"/>
          <w:sz w:val="24"/>
          <w:szCs w:val="24"/>
        </w:rPr>
        <w:t>Figure 4 is a front view of the creel assembly portion of the modular head assembly.</w:t>
      </w:r>
    </w:p>
    <w:p w14:paraId="35E2D35F" w14:textId="77777777" w:rsidR="00E82E01" w:rsidRDefault="00E82E01" w:rsidP="00A47312">
      <w:pPr>
        <w:numPr>
          <w:ilvl w:val="0"/>
          <w:numId w:val="1"/>
        </w:numPr>
        <w:tabs>
          <w:tab w:val="left" w:pos="1440"/>
        </w:tabs>
        <w:spacing w:after="120" w:line="720" w:lineRule="auto"/>
        <w:ind w:left="0"/>
        <w:jc w:val="both"/>
        <w:rPr>
          <w:rFonts w:ascii="Times New Roman" w:hAnsi="Times New Roman"/>
          <w:sz w:val="24"/>
          <w:szCs w:val="24"/>
        </w:rPr>
      </w:pPr>
      <w:r>
        <w:rPr>
          <w:rFonts w:ascii="Times New Roman" w:hAnsi="Times New Roman"/>
          <w:sz w:val="24"/>
          <w:szCs w:val="24"/>
        </w:rPr>
        <w:t xml:space="preserve">Figure 5 is a perspective view of the creel assembly portion of </w:t>
      </w:r>
      <w:r w:rsidR="00E1412F">
        <w:rPr>
          <w:rFonts w:ascii="Times New Roman" w:hAnsi="Times New Roman"/>
          <w:sz w:val="24"/>
          <w:szCs w:val="24"/>
        </w:rPr>
        <w:t>Figure 4.</w:t>
      </w:r>
    </w:p>
    <w:p w14:paraId="59D3B3FC" w14:textId="77777777" w:rsidR="00D1194A" w:rsidRDefault="00D1194A" w:rsidP="00A47312">
      <w:pPr>
        <w:numPr>
          <w:ilvl w:val="0"/>
          <w:numId w:val="1"/>
        </w:numPr>
        <w:tabs>
          <w:tab w:val="left" w:pos="1440"/>
        </w:tabs>
        <w:spacing w:after="120" w:line="720" w:lineRule="auto"/>
        <w:ind w:left="0"/>
        <w:jc w:val="both"/>
        <w:rPr>
          <w:rFonts w:ascii="Times New Roman" w:hAnsi="Times New Roman"/>
          <w:sz w:val="24"/>
          <w:szCs w:val="24"/>
        </w:rPr>
      </w:pPr>
      <w:r>
        <w:rPr>
          <w:rFonts w:ascii="Times New Roman" w:hAnsi="Times New Roman"/>
          <w:sz w:val="24"/>
          <w:szCs w:val="24"/>
        </w:rPr>
        <w:t xml:space="preserve">Figure </w:t>
      </w:r>
      <w:r w:rsidR="00E82E01">
        <w:rPr>
          <w:rFonts w:ascii="Times New Roman" w:hAnsi="Times New Roman"/>
          <w:sz w:val="24"/>
          <w:szCs w:val="24"/>
        </w:rPr>
        <w:t>6</w:t>
      </w:r>
      <w:r>
        <w:rPr>
          <w:rFonts w:ascii="Times New Roman" w:hAnsi="Times New Roman"/>
          <w:sz w:val="24"/>
          <w:szCs w:val="24"/>
        </w:rPr>
        <w:t xml:space="preserve"> is a rear </w:t>
      </w:r>
      <w:r w:rsidR="00E82E01">
        <w:rPr>
          <w:rFonts w:ascii="Times New Roman" w:hAnsi="Times New Roman"/>
          <w:sz w:val="24"/>
          <w:szCs w:val="24"/>
        </w:rPr>
        <w:t xml:space="preserve">elevational </w:t>
      </w:r>
      <w:r>
        <w:rPr>
          <w:rFonts w:ascii="Times New Roman" w:hAnsi="Times New Roman"/>
          <w:sz w:val="24"/>
          <w:szCs w:val="24"/>
        </w:rPr>
        <w:t>view of the modular head assembly.</w:t>
      </w:r>
    </w:p>
    <w:p w14:paraId="29ACA789" w14:textId="77777777" w:rsidR="00D1194A" w:rsidRDefault="00D1194A" w:rsidP="00A47312">
      <w:pPr>
        <w:numPr>
          <w:ilvl w:val="0"/>
          <w:numId w:val="1"/>
        </w:numPr>
        <w:tabs>
          <w:tab w:val="left" w:pos="1440"/>
        </w:tabs>
        <w:spacing w:after="120" w:line="720" w:lineRule="auto"/>
        <w:ind w:left="0"/>
        <w:jc w:val="both"/>
        <w:rPr>
          <w:rFonts w:ascii="Times New Roman" w:hAnsi="Times New Roman"/>
          <w:sz w:val="24"/>
          <w:szCs w:val="24"/>
        </w:rPr>
      </w:pPr>
      <w:r>
        <w:rPr>
          <w:rFonts w:ascii="Times New Roman" w:hAnsi="Times New Roman"/>
          <w:sz w:val="24"/>
          <w:szCs w:val="24"/>
        </w:rPr>
        <w:lastRenderedPageBreak/>
        <w:t xml:space="preserve">Figure </w:t>
      </w:r>
      <w:r w:rsidR="00E82E01">
        <w:rPr>
          <w:rFonts w:ascii="Times New Roman" w:hAnsi="Times New Roman"/>
          <w:sz w:val="24"/>
          <w:szCs w:val="24"/>
        </w:rPr>
        <w:t>7</w:t>
      </w:r>
      <w:r>
        <w:rPr>
          <w:rFonts w:ascii="Times New Roman" w:hAnsi="Times New Roman"/>
          <w:sz w:val="24"/>
          <w:szCs w:val="24"/>
        </w:rPr>
        <w:t xml:space="preserve"> is a schematic view of the servo moto</w:t>
      </w:r>
      <w:r w:rsidR="00E1412F">
        <w:rPr>
          <w:rFonts w:ascii="Times New Roman" w:hAnsi="Times New Roman"/>
          <w:sz w:val="24"/>
          <w:szCs w:val="24"/>
        </w:rPr>
        <w:t>r/</w:t>
      </w:r>
      <w:r>
        <w:rPr>
          <w:rFonts w:ascii="Times New Roman" w:hAnsi="Times New Roman"/>
          <w:sz w:val="24"/>
          <w:szCs w:val="24"/>
        </w:rPr>
        <w:t>gearbox portion of the modular head assembly.</w:t>
      </w:r>
    </w:p>
    <w:p w14:paraId="5FA3F634" w14:textId="77777777" w:rsidR="00E82E01" w:rsidRDefault="00E82E01" w:rsidP="00A47312">
      <w:pPr>
        <w:numPr>
          <w:ilvl w:val="0"/>
          <w:numId w:val="1"/>
        </w:numPr>
        <w:tabs>
          <w:tab w:val="left" w:pos="1440"/>
        </w:tabs>
        <w:spacing w:after="120" w:line="720" w:lineRule="auto"/>
        <w:ind w:left="0"/>
        <w:jc w:val="both"/>
        <w:rPr>
          <w:rFonts w:ascii="Times New Roman" w:hAnsi="Times New Roman"/>
          <w:sz w:val="24"/>
          <w:szCs w:val="24"/>
        </w:rPr>
      </w:pPr>
      <w:commentRangeStart w:id="14"/>
      <w:r>
        <w:rPr>
          <w:rFonts w:ascii="Times New Roman" w:hAnsi="Times New Roman"/>
          <w:sz w:val="24"/>
          <w:szCs w:val="24"/>
        </w:rPr>
        <w:t xml:space="preserve">Figure 8 is a cross-section </w:t>
      </w:r>
      <w:del w:id="15" w:author="Owen Lu" w:date="2018-11-08T15:17:00Z">
        <w:r w:rsidDel="00B622FF">
          <w:rPr>
            <w:rFonts w:ascii="Times New Roman" w:hAnsi="Times New Roman"/>
            <w:sz w:val="24"/>
            <w:szCs w:val="24"/>
          </w:rPr>
          <w:delText xml:space="preserve">of </w:delText>
        </w:r>
        <w:r w:rsidR="00E1412F" w:rsidDel="00B622FF">
          <w:rPr>
            <w:rFonts w:ascii="Times New Roman" w:hAnsi="Times New Roman"/>
            <w:sz w:val="24"/>
            <w:szCs w:val="24"/>
          </w:rPr>
          <w:delText xml:space="preserve">one of </w:delText>
        </w:r>
        <w:r w:rsidDel="00B622FF">
          <w:rPr>
            <w:rFonts w:ascii="Times New Roman" w:hAnsi="Times New Roman"/>
            <w:sz w:val="24"/>
            <w:szCs w:val="24"/>
          </w:rPr>
          <w:delText>the major component</w:delText>
        </w:r>
        <w:r w:rsidR="00E1412F" w:rsidDel="00B622FF">
          <w:rPr>
            <w:rFonts w:ascii="Times New Roman" w:hAnsi="Times New Roman"/>
            <w:sz w:val="24"/>
            <w:szCs w:val="24"/>
          </w:rPr>
          <w:delText>s</w:delText>
        </w:r>
      </w:del>
      <w:ins w:id="16" w:author="Owen Lu" w:date="2018-11-08T15:17:00Z">
        <w:r w:rsidR="00B622FF">
          <w:rPr>
            <w:rFonts w:ascii="Times New Roman" w:hAnsi="Times New Roman"/>
            <w:sz w:val="24"/>
            <w:szCs w:val="24"/>
          </w:rPr>
          <w:t>of the servo-tension assembly</w:t>
        </w:r>
      </w:ins>
      <w:r>
        <w:rPr>
          <w:rFonts w:ascii="Times New Roman" w:hAnsi="Times New Roman"/>
          <w:sz w:val="24"/>
          <w:szCs w:val="24"/>
        </w:rPr>
        <w:t xml:space="preserve"> of the modular head </w:t>
      </w:r>
      <w:del w:id="17" w:author="Owen Lu" w:date="2018-11-08T15:17:00Z">
        <w:r w:rsidDel="00B622FF">
          <w:rPr>
            <w:rFonts w:ascii="Times New Roman" w:hAnsi="Times New Roman"/>
            <w:sz w:val="24"/>
            <w:szCs w:val="24"/>
          </w:rPr>
          <w:delText>assembly</w:delText>
        </w:r>
        <w:r w:rsidR="00E1412F" w:rsidDel="00B622FF">
          <w:rPr>
            <w:rFonts w:ascii="Times New Roman" w:hAnsi="Times New Roman"/>
            <w:sz w:val="24"/>
            <w:szCs w:val="24"/>
          </w:rPr>
          <w:delText xml:space="preserve"> </w:delText>
        </w:r>
      </w:del>
      <w:r w:rsidR="00E1412F">
        <w:rPr>
          <w:rFonts w:ascii="Times New Roman" w:hAnsi="Times New Roman"/>
          <w:sz w:val="24"/>
          <w:szCs w:val="24"/>
        </w:rPr>
        <w:t>with other components of the modular head assembly</w:t>
      </w:r>
      <w:del w:id="18" w:author="Owen Lu" w:date="2018-11-08T15:16:00Z">
        <w:r w:rsidR="00E1412F" w:rsidDel="00B622FF">
          <w:rPr>
            <w:rFonts w:ascii="Times New Roman" w:hAnsi="Times New Roman"/>
            <w:sz w:val="24"/>
            <w:szCs w:val="24"/>
          </w:rPr>
          <w:delText xml:space="preserve">.  </w:delText>
        </w:r>
      </w:del>
      <w:r>
        <w:rPr>
          <w:rFonts w:ascii="Times New Roman" w:hAnsi="Times New Roman"/>
          <w:sz w:val="24"/>
          <w:szCs w:val="24"/>
        </w:rPr>
        <w:t>.</w:t>
      </w:r>
      <w:commentRangeEnd w:id="14"/>
      <w:r w:rsidR="00B622FF">
        <w:rPr>
          <w:rStyle w:val="CommentReference"/>
        </w:rPr>
        <w:commentReference w:id="14"/>
      </w:r>
    </w:p>
    <w:p w14:paraId="30291503" w14:textId="77777777" w:rsidR="00D1194A" w:rsidRDefault="00D1194A" w:rsidP="00A47312">
      <w:pPr>
        <w:numPr>
          <w:ilvl w:val="0"/>
          <w:numId w:val="1"/>
        </w:numPr>
        <w:tabs>
          <w:tab w:val="left" w:pos="1440"/>
        </w:tabs>
        <w:spacing w:after="120" w:line="720" w:lineRule="auto"/>
        <w:ind w:left="0"/>
        <w:jc w:val="both"/>
        <w:rPr>
          <w:rFonts w:ascii="Times New Roman" w:hAnsi="Times New Roman"/>
          <w:sz w:val="24"/>
          <w:szCs w:val="24"/>
        </w:rPr>
      </w:pPr>
      <w:r>
        <w:rPr>
          <w:rFonts w:ascii="Times New Roman" w:hAnsi="Times New Roman"/>
          <w:sz w:val="24"/>
          <w:szCs w:val="24"/>
        </w:rPr>
        <w:t xml:space="preserve">Figure </w:t>
      </w:r>
      <w:r w:rsidR="00E82E01">
        <w:rPr>
          <w:rFonts w:ascii="Times New Roman" w:hAnsi="Times New Roman"/>
          <w:sz w:val="24"/>
          <w:szCs w:val="24"/>
        </w:rPr>
        <w:t>9</w:t>
      </w:r>
      <w:r>
        <w:rPr>
          <w:rFonts w:ascii="Times New Roman" w:hAnsi="Times New Roman"/>
          <w:sz w:val="24"/>
          <w:szCs w:val="24"/>
        </w:rPr>
        <w:t xml:space="preserve"> is a schematic view of the d</w:t>
      </w:r>
      <w:r w:rsidR="001C6208">
        <w:rPr>
          <w:rFonts w:ascii="Times New Roman" w:hAnsi="Times New Roman"/>
          <w:sz w:val="24"/>
          <w:szCs w:val="24"/>
        </w:rPr>
        <w:t>ance</w:t>
      </w:r>
      <w:r>
        <w:rPr>
          <w:rFonts w:ascii="Times New Roman" w:hAnsi="Times New Roman"/>
          <w:sz w:val="24"/>
          <w:szCs w:val="24"/>
        </w:rPr>
        <w:t>r tensioning assembly portion of the modular head assembly.</w:t>
      </w:r>
    </w:p>
    <w:p w14:paraId="3317F20D" w14:textId="77777777" w:rsidR="00D1194A" w:rsidRDefault="00D1194A" w:rsidP="00A47312">
      <w:pPr>
        <w:numPr>
          <w:ilvl w:val="0"/>
          <w:numId w:val="1"/>
        </w:numPr>
        <w:tabs>
          <w:tab w:val="left" w:pos="1440"/>
        </w:tabs>
        <w:spacing w:after="120" w:line="720" w:lineRule="auto"/>
        <w:ind w:left="0"/>
        <w:jc w:val="both"/>
        <w:rPr>
          <w:rFonts w:ascii="Times New Roman" w:hAnsi="Times New Roman"/>
          <w:sz w:val="24"/>
          <w:szCs w:val="24"/>
        </w:rPr>
      </w:pPr>
      <w:r>
        <w:rPr>
          <w:rFonts w:ascii="Times New Roman" w:hAnsi="Times New Roman"/>
          <w:sz w:val="24"/>
          <w:szCs w:val="24"/>
        </w:rPr>
        <w:t xml:space="preserve">Figure </w:t>
      </w:r>
      <w:r w:rsidR="00E82E01">
        <w:rPr>
          <w:rFonts w:ascii="Times New Roman" w:hAnsi="Times New Roman"/>
          <w:sz w:val="24"/>
          <w:szCs w:val="24"/>
        </w:rPr>
        <w:t>10</w:t>
      </w:r>
      <w:r>
        <w:rPr>
          <w:rFonts w:ascii="Times New Roman" w:hAnsi="Times New Roman"/>
          <w:sz w:val="24"/>
          <w:szCs w:val="24"/>
        </w:rPr>
        <w:t xml:space="preserve"> is a</w:t>
      </w:r>
      <w:r w:rsidR="00E82E01">
        <w:rPr>
          <w:rFonts w:ascii="Times New Roman" w:hAnsi="Times New Roman"/>
          <w:sz w:val="24"/>
          <w:szCs w:val="24"/>
        </w:rPr>
        <w:t xml:space="preserve">n exploded </w:t>
      </w:r>
      <w:r>
        <w:rPr>
          <w:rFonts w:ascii="Times New Roman" w:hAnsi="Times New Roman"/>
          <w:sz w:val="24"/>
          <w:szCs w:val="24"/>
        </w:rPr>
        <w:t xml:space="preserve">view of the </w:t>
      </w:r>
      <w:r w:rsidR="00E82E01">
        <w:rPr>
          <w:rFonts w:ascii="Times New Roman" w:hAnsi="Times New Roman"/>
          <w:sz w:val="24"/>
          <w:szCs w:val="24"/>
        </w:rPr>
        <w:t xml:space="preserve">fiber </w:t>
      </w:r>
      <w:del w:id="19" w:author="Owen Lu" w:date="2018-11-08T15:18:00Z">
        <w:r w:rsidR="00E82E01" w:rsidDel="00B622FF">
          <w:rPr>
            <w:rFonts w:ascii="Times New Roman" w:hAnsi="Times New Roman"/>
            <w:sz w:val="24"/>
            <w:szCs w:val="24"/>
          </w:rPr>
          <w:delText xml:space="preserve">breaker </w:delText>
        </w:r>
      </w:del>
      <w:ins w:id="20" w:author="Owen Lu" w:date="2018-11-08T15:18:00Z">
        <w:r w:rsidR="00B622FF">
          <w:rPr>
            <w:rFonts w:ascii="Times New Roman" w:hAnsi="Times New Roman"/>
            <w:sz w:val="24"/>
            <w:szCs w:val="24"/>
          </w:rPr>
          <w:t>backer film spindle</w:t>
        </w:r>
      </w:ins>
      <w:del w:id="21" w:author="Owen Lu" w:date="2018-11-08T15:18:00Z">
        <w:r w:rsidR="00E1412F" w:rsidDel="00B622FF">
          <w:rPr>
            <w:rFonts w:ascii="Times New Roman" w:hAnsi="Times New Roman"/>
            <w:sz w:val="24"/>
            <w:szCs w:val="24"/>
          </w:rPr>
          <w:delText xml:space="preserve">member </w:delText>
        </w:r>
      </w:del>
      <w:ins w:id="22" w:author="Owen Lu" w:date="2018-11-08T15:18:00Z">
        <w:r w:rsidR="00B622FF">
          <w:rPr>
            <w:rFonts w:ascii="Times New Roman" w:hAnsi="Times New Roman"/>
            <w:sz w:val="24"/>
            <w:szCs w:val="24"/>
          </w:rPr>
          <w:t xml:space="preserve"> </w:t>
        </w:r>
      </w:ins>
      <w:r w:rsidR="00E82E01">
        <w:rPr>
          <w:rFonts w:ascii="Times New Roman" w:hAnsi="Times New Roman"/>
          <w:sz w:val="24"/>
          <w:szCs w:val="24"/>
        </w:rPr>
        <w:t>of the modular head assembly</w:t>
      </w:r>
      <w:r w:rsidR="00E1412F">
        <w:rPr>
          <w:rFonts w:ascii="Times New Roman" w:hAnsi="Times New Roman"/>
          <w:sz w:val="24"/>
          <w:szCs w:val="24"/>
        </w:rPr>
        <w:t>.</w:t>
      </w:r>
    </w:p>
    <w:p w14:paraId="38ADAE05" w14:textId="77777777" w:rsidR="001C6208" w:rsidRDefault="001C6208" w:rsidP="00A47312">
      <w:pPr>
        <w:numPr>
          <w:ilvl w:val="0"/>
          <w:numId w:val="1"/>
        </w:numPr>
        <w:tabs>
          <w:tab w:val="left" w:pos="1440"/>
        </w:tabs>
        <w:spacing w:after="120" w:line="720" w:lineRule="auto"/>
        <w:ind w:left="0"/>
        <w:jc w:val="both"/>
        <w:rPr>
          <w:rFonts w:ascii="Times New Roman" w:hAnsi="Times New Roman"/>
          <w:sz w:val="24"/>
          <w:szCs w:val="24"/>
        </w:rPr>
      </w:pPr>
      <w:r>
        <w:rPr>
          <w:rFonts w:ascii="Times New Roman" w:hAnsi="Times New Roman"/>
          <w:sz w:val="24"/>
          <w:szCs w:val="24"/>
        </w:rPr>
        <w:t xml:space="preserve">Figure </w:t>
      </w:r>
      <w:r w:rsidR="00E82E01">
        <w:rPr>
          <w:rFonts w:ascii="Times New Roman" w:hAnsi="Times New Roman"/>
          <w:sz w:val="24"/>
          <w:szCs w:val="24"/>
        </w:rPr>
        <w:t>11</w:t>
      </w:r>
      <w:r>
        <w:rPr>
          <w:rFonts w:ascii="Times New Roman" w:hAnsi="Times New Roman"/>
          <w:sz w:val="24"/>
          <w:szCs w:val="24"/>
        </w:rPr>
        <w:t xml:space="preserve"> is a block diagram of the </w:t>
      </w:r>
      <w:r w:rsidR="00E82E01">
        <w:rPr>
          <w:rFonts w:ascii="Times New Roman" w:hAnsi="Times New Roman"/>
          <w:sz w:val="24"/>
          <w:szCs w:val="24"/>
        </w:rPr>
        <w:t xml:space="preserve">control </w:t>
      </w:r>
      <w:r>
        <w:rPr>
          <w:rFonts w:ascii="Times New Roman" w:hAnsi="Times New Roman"/>
          <w:sz w:val="24"/>
          <w:szCs w:val="24"/>
        </w:rPr>
        <w:t xml:space="preserve">system of the </w:t>
      </w:r>
      <w:r w:rsidR="00E82E01">
        <w:rPr>
          <w:rFonts w:ascii="Times New Roman" w:hAnsi="Times New Roman"/>
          <w:sz w:val="24"/>
          <w:szCs w:val="24"/>
        </w:rPr>
        <w:t xml:space="preserve">modular head assembly of the </w:t>
      </w:r>
      <w:r>
        <w:rPr>
          <w:rFonts w:ascii="Times New Roman" w:hAnsi="Times New Roman"/>
          <w:sz w:val="24"/>
          <w:szCs w:val="24"/>
        </w:rPr>
        <w:t xml:space="preserve">present invention.  </w:t>
      </w:r>
    </w:p>
    <w:p w14:paraId="79F9D2B9" w14:textId="77777777" w:rsidR="00AE1112" w:rsidRPr="00595F4C" w:rsidRDefault="00AE1112" w:rsidP="00A47312">
      <w:pPr>
        <w:tabs>
          <w:tab w:val="left" w:pos="1440"/>
        </w:tabs>
        <w:spacing w:after="120" w:line="720" w:lineRule="auto"/>
        <w:jc w:val="both"/>
        <w:rPr>
          <w:rFonts w:ascii="Times New Roman" w:hAnsi="Times New Roman"/>
          <w:sz w:val="24"/>
          <w:szCs w:val="24"/>
          <w:u w:val="single"/>
        </w:rPr>
      </w:pPr>
      <w:r w:rsidRPr="00595F4C">
        <w:rPr>
          <w:rFonts w:ascii="Times New Roman" w:hAnsi="Times New Roman"/>
          <w:sz w:val="24"/>
          <w:szCs w:val="24"/>
          <w:u w:val="single"/>
        </w:rPr>
        <w:t>Best Mode for Carrying Out the Invention</w:t>
      </w:r>
    </w:p>
    <w:p w14:paraId="00160C68" w14:textId="1E920D2A" w:rsidR="00FC2A6A" w:rsidRDefault="001C6208" w:rsidP="00A47312">
      <w:pPr>
        <w:pStyle w:val="BodyText"/>
        <w:numPr>
          <w:ilvl w:val="0"/>
          <w:numId w:val="1"/>
        </w:numPr>
        <w:spacing w:after="120"/>
        <w:ind w:left="0"/>
        <w:rPr>
          <w:rFonts w:ascii="Times New Roman" w:hAnsi="Times New Roman"/>
          <w:sz w:val="24"/>
          <w:szCs w:val="24"/>
        </w:rPr>
      </w:pPr>
      <w:r>
        <w:rPr>
          <w:rFonts w:ascii="Times New Roman" w:hAnsi="Times New Roman"/>
          <w:sz w:val="24"/>
          <w:szCs w:val="24"/>
        </w:rPr>
        <w:t xml:space="preserve">Figure 1 is a simplified functional diagram of the tensioning system </w:t>
      </w:r>
      <w:r w:rsidR="00E82E01">
        <w:rPr>
          <w:rFonts w:ascii="Times New Roman" w:hAnsi="Times New Roman"/>
          <w:sz w:val="24"/>
          <w:szCs w:val="24"/>
        </w:rPr>
        <w:t xml:space="preserve">portion </w:t>
      </w:r>
      <w:r>
        <w:rPr>
          <w:rFonts w:ascii="Times New Roman" w:hAnsi="Times New Roman"/>
          <w:sz w:val="24"/>
          <w:szCs w:val="24"/>
        </w:rPr>
        <w:t xml:space="preserve">of the </w:t>
      </w:r>
      <w:r w:rsidR="00E82E01">
        <w:rPr>
          <w:rFonts w:ascii="Times New Roman" w:hAnsi="Times New Roman"/>
          <w:sz w:val="24"/>
          <w:szCs w:val="24"/>
        </w:rPr>
        <w:t xml:space="preserve">modular head assembly of the </w:t>
      </w:r>
      <w:r>
        <w:rPr>
          <w:rFonts w:ascii="Times New Roman" w:hAnsi="Times New Roman"/>
          <w:sz w:val="24"/>
          <w:szCs w:val="24"/>
        </w:rPr>
        <w:t>present invention</w:t>
      </w:r>
      <w:r w:rsidR="00E82E01">
        <w:rPr>
          <w:rFonts w:ascii="Times New Roman" w:hAnsi="Times New Roman"/>
          <w:sz w:val="24"/>
          <w:szCs w:val="24"/>
        </w:rPr>
        <w:t>, showing the pro</w:t>
      </w:r>
      <w:r w:rsidR="00E1412F">
        <w:rPr>
          <w:rFonts w:ascii="Times New Roman" w:hAnsi="Times New Roman"/>
          <w:sz w:val="24"/>
          <w:szCs w:val="24"/>
        </w:rPr>
        <w:t>gr</w:t>
      </w:r>
      <w:r w:rsidR="00E82E01">
        <w:rPr>
          <w:rFonts w:ascii="Times New Roman" w:hAnsi="Times New Roman"/>
          <w:sz w:val="24"/>
          <w:szCs w:val="24"/>
        </w:rPr>
        <w:t>ess of the tow from the spool to the tool which lays the fabric on a part, such as an aircraft wing</w:t>
      </w:r>
      <w:r>
        <w:rPr>
          <w:rFonts w:ascii="Times New Roman" w:hAnsi="Times New Roman"/>
          <w:sz w:val="24"/>
          <w:szCs w:val="24"/>
        </w:rPr>
        <w:t xml:space="preserve">.  The system, as shown generally at 10 includes a servo motor and gear box assembly 12 which is controlled via inputs from a </w:t>
      </w:r>
      <w:r>
        <w:rPr>
          <w:rFonts w:ascii="Times New Roman" w:hAnsi="Times New Roman"/>
          <w:sz w:val="24"/>
          <w:szCs w:val="24"/>
        </w:rPr>
        <w:lastRenderedPageBreak/>
        <w:t xml:space="preserve">diameter sensor 14 which senses the diameter of a carbon </w:t>
      </w:r>
      <w:r w:rsidR="00E1412F">
        <w:rPr>
          <w:rFonts w:ascii="Times New Roman" w:hAnsi="Times New Roman"/>
          <w:sz w:val="24"/>
          <w:szCs w:val="24"/>
        </w:rPr>
        <w:t xml:space="preserve">fabric </w:t>
      </w:r>
      <w:r>
        <w:rPr>
          <w:rFonts w:ascii="Times New Roman" w:hAnsi="Times New Roman"/>
          <w:sz w:val="24"/>
          <w:szCs w:val="24"/>
        </w:rPr>
        <w:t>spool</w:t>
      </w:r>
      <w:del w:id="23" w:author="Owen Lu" w:date="2018-11-08T15:21:00Z">
        <w:r w:rsidDel="00AA1D45">
          <w:rPr>
            <w:rFonts w:ascii="Times New Roman" w:hAnsi="Times New Roman"/>
            <w:sz w:val="24"/>
            <w:szCs w:val="24"/>
          </w:rPr>
          <w:delText xml:space="preserve"> 16</w:delText>
        </w:r>
      </w:del>
      <w:r>
        <w:rPr>
          <w:rFonts w:ascii="Times New Roman" w:hAnsi="Times New Roman"/>
          <w:sz w:val="24"/>
          <w:szCs w:val="24"/>
        </w:rPr>
        <w:t xml:space="preserve"> </w:t>
      </w:r>
      <w:ins w:id="24" w:author="Owen Lu" w:date="2018-11-08T15:22:00Z">
        <w:r w:rsidR="00AA1D45">
          <w:rPr>
            <w:rFonts w:ascii="Times New Roman" w:hAnsi="Times New Roman"/>
            <w:sz w:val="24"/>
            <w:szCs w:val="24"/>
          </w:rPr>
          <w:t xml:space="preserve">16 </w:t>
        </w:r>
      </w:ins>
      <w:r>
        <w:rPr>
          <w:rFonts w:ascii="Times New Roman" w:hAnsi="Times New Roman"/>
          <w:sz w:val="24"/>
          <w:szCs w:val="24"/>
        </w:rPr>
        <w:t>and a</w:t>
      </w:r>
      <w:r w:rsidR="00E82E01">
        <w:rPr>
          <w:rFonts w:ascii="Times New Roman" w:hAnsi="Times New Roman"/>
          <w:sz w:val="24"/>
          <w:szCs w:val="24"/>
        </w:rPr>
        <w:t xml:space="preserve">n </w:t>
      </w:r>
      <w:r>
        <w:rPr>
          <w:rFonts w:ascii="Times New Roman" w:hAnsi="Times New Roman"/>
          <w:sz w:val="24"/>
          <w:szCs w:val="24"/>
        </w:rPr>
        <w:t xml:space="preserve">input from a linear sensor </w:t>
      </w:r>
      <w:commentRangeStart w:id="25"/>
      <w:r>
        <w:rPr>
          <w:rFonts w:ascii="Times New Roman" w:hAnsi="Times New Roman"/>
          <w:sz w:val="24"/>
          <w:szCs w:val="24"/>
        </w:rPr>
        <w:t>16</w:t>
      </w:r>
      <w:commentRangeEnd w:id="25"/>
      <w:r w:rsidR="00AA1D45">
        <w:rPr>
          <w:rStyle w:val="CommentReference"/>
        </w:rPr>
        <w:commentReference w:id="25"/>
      </w:r>
      <w:r>
        <w:rPr>
          <w:rFonts w:ascii="Times New Roman" w:hAnsi="Times New Roman"/>
          <w:sz w:val="24"/>
          <w:szCs w:val="24"/>
        </w:rPr>
        <w:t xml:space="preserve"> </w:t>
      </w:r>
      <w:r w:rsidR="00E82E01">
        <w:rPr>
          <w:rFonts w:ascii="Times New Roman" w:hAnsi="Times New Roman"/>
          <w:sz w:val="24"/>
          <w:szCs w:val="24"/>
        </w:rPr>
        <w:t>which senses</w:t>
      </w:r>
      <w:r>
        <w:rPr>
          <w:rFonts w:ascii="Times New Roman" w:hAnsi="Times New Roman"/>
          <w:sz w:val="24"/>
          <w:szCs w:val="24"/>
        </w:rPr>
        <w:t xml:space="preserve"> the position of a dancer element 18 which controls the tension on the fabric.  </w:t>
      </w:r>
      <w:r w:rsidR="00FC2A6A">
        <w:rPr>
          <w:rFonts w:ascii="Times New Roman" w:hAnsi="Times New Roman"/>
          <w:sz w:val="24"/>
          <w:szCs w:val="24"/>
        </w:rPr>
        <w:t>A PLC computer</w:t>
      </w:r>
      <w:r w:rsidR="00E43320">
        <w:rPr>
          <w:rFonts w:ascii="Times New Roman" w:hAnsi="Times New Roman"/>
          <w:sz w:val="24"/>
          <w:szCs w:val="24"/>
        </w:rPr>
        <w:t xml:space="preserve"> 19</w:t>
      </w:r>
      <w:r w:rsidR="00FC2A6A">
        <w:rPr>
          <w:rFonts w:ascii="Times New Roman" w:hAnsi="Times New Roman"/>
          <w:sz w:val="24"/>
          <w:szCs w:val="24"/>
        </w:rPr>
        <w:t>, in one embodiment is located on the modular head assembly for</w:t>
      </w:r>
      <w:ins w:id="26" w:author="Owen Lu" w:date="2018-11-08T15:21:00Z">
        <w:r w:rsidR="00AA1D45">
          <w:rPr>
            <w:rFonts w:ascii="Times New Roman" w:hAnsi="Times New Roman"/>
            <w:sz w:val="24"/>
            <w:szCs w:val="24"/>
          </w:rPr>
          <w:t xml:space="preserve"> high level</w:t>
        </w:r>
      </w:ins>
      <w:r w:rsidR="00FC2A6A">
        <w:rPr>
          <w:rFonts w:ascii="Times New Roman" w:hAnsi="Times New Roman"/>
          <w:sz w:val="24"/>
          <w:szCs w:val="24"/>
        </w:rPr>
        <w:t xml:space="preserve"> control of the individual servo motors.  </w:t>
      </w:r>
    </w:p>
    <w:p w14:paraId="68E6955F" w14:textId="77777777" w:rsidR="0049136D" w:rsidRPr="00390BFE" w:rsidRDefault="00FC2A6A" w:rsidP="00A47312">
      <w:pPr>
        <w:pStyle w:val="BodyText"/>
        <w:numPr>
          <w:ilvl w:val="0"/>
          <w:numId w:val="1"/>
        </w:numPr>
        <w:spacing w:after="120"/>
        <w:ind w:left="0"/>
        <w:rPr>
          <w:rFonts w:ascii="Times New Roman" w:hAnsi="Times New Roman"/>
          <w:sz w:val="24"/>
          <w:szCs w:val="24"/>
        </w:rPr>
      </w:pPr>
      <w:r>
        <w:rPr>
          <w:rFonts w:ascii="Times New Roman" w:hAnsi="Times New Roman"/>
          <w:sz w:val="24"/>
          <w:szCs w:val="24"/>
        </w:rPr>
        <w:t>In operation, the fabric backing</w:t>
      </w:r>
      <w:r w:rsidR="001C6208">
        <w:rPr>
          <w:rFonts w:ascii="Times New Roman" w:hAnsi="Times New Roman"/>
          <w:sz w:val="24"/>
          <w:szCs w:val="24"/>
        </w:rPr>
        <w:t xml:space="preserve"> is unwound from the carbon spool 16 under the control of the servo motor</w:t>
      </w:r>
      <w:r>
        <w:rPr>
          <w:rFonts w:ascii="Times New Roman" w:hAnsi="Times New Roman"/>
          <w:sz w:val="24"/>
          <w:szCs w:val="24"/>
        </w:rPr>
        <w:t xml:space="preserve"> </w:t>
      </w:r>
      <w:r w:rsidR="00E43320">
        <w:rPr>
          <w:rFonts w:ascii="Times New Roman" w:hAnsi="Times New Roman"/>
          <w:sz w:val="24"/>
          <w:szCs w:val="24"/>
        </w:rPr>
        <w:t xml:space="preserve">assembly </w:t>
      </w:r>
      <w:r>
        <w:rPr>
          <w:rFonts w:ascii="Times New Roman" w:hAnsi="Times New Roman"/>
          <w:sz w:val="24"/>
          <w:szCs w:val="24"/>
        </w:rPr>
        <w:t>12</w:t>
      </w:r>
      <w:r w:rsidR="001C6208">
        <w:rPr>
          <w:rFonts w:ascii="Times New Roman" w:hAnsi="Times New Roman"/>
          <w:sz w:val="24"/>
          <w:szCs w:val="24"/>
        </w:rPr>
        <w:t>.  The fabric proceeds to a backing spool 1</w:t>
      </w:r>
      <w:r w:rsidR="00E43320">
        <w:rPr>
          <w:rFonts w:ascii="Times New Roman" w:hAnsi="Times New Roman"/>
          <w:sz w:val="24"/>
          <w:szCs w:val="24"/>
        </w:rPr>
        <w:t>7</w:t>
      </w:r>
      <w:r w:rsidR="001C6208">
        <w:rPr>
          <w:rFonts w:ascii="Times New Roman" w:hAnsi="Times New Roman"/>
          <w:sz w:val="24"/>
          <w:szCs w:val="24"/>
        </w:rPr>
        <w:t xml:space="preserve">, which removes </w:t>
      </w:r>
      <w:r w:rsidR="00E43320">
        <w:rPr>
          <w:rFonts w:ascii="Times New Roman" w:hAnsi="Times New Roman"/>
          <w:sz w:val="24"/>
          <w:szCs w:val="24"/>
        </w:rPr>
        <w:t>a</w:t>
      </w:r>
      <w:r w:rsidR="001C6208">
        <w:rPr>
          <w:rFonts w:ascii="Times New Roman" w:hAnsi="Times New Roman"/>
          <w:sz w:val="24"/>
          <w:szCs w:val="24"/>
        </w:rPr>
        <w:t xml:space="preserve"> backing </w:t>
      </w:r>
      <w:r w:rsidR="00E43320">
        <w:rPr>
          <w:rFonts w:ascii="Times New Roman" w:hAnsi="Times New Roman"/>
          <w:sz w:val="24"/>
          <w:szCs w:val="24"/>
        </w:rPr>
        <w:t xml:space="preserve">film </w:t>
      </w:r>
      <w:r w:rsidR="001C6208">
        <w:rPr>
          <w:rFonts w:ascii="Times New Roman" w:hAnsi="Times New Roman"/>
          <w:sz w:val="24"/>
          <w:szCs w:val="24"/>
        </w:rPr>
        <w:t xml:space="preserve">from the fabric </w:t>
      </w:r>
      <w:r w:rsidR="00E43320">
        <w:rPr>
          <w:rFonts w:ascii="Times New Roman" w:hAnsi="Times New Roman"/>
          <w:sz w:val="24"/>
          <w:szCs w:val="24"/>
        </w:rPr>
        <w:t>which</w:t>
      </w:r>
      <w:r w:rsidR="001C6208">
        <w:rPr>
          <w:rFonts w:ascii="Times New Roman" w:hAnsi="Times New Roman"/>
          <w:sz w:val="24"/>
          <w:szCs w:val="24"/>
        </w:rPr>
        <w:t xml:space="preserve"> then proceeds to the dancer tensioning </w:t>
      </w:r>
      <w:r w:rsidR="00E43320">
        <w:rPr>
          <w:rFonts w:ascii="Times New Roman" w:hAnsi="Times New Roman"/>
          <w:sz w:val="24"/>
          <w:szCs w:val="24"/>
        </w:rPr>
        <w:t>assembly 18</w:t>
      </w:r>
      <w:r>
        <w:rPr>
          <w:rFonts w:ascii="Times New Roman" w:hAnsi="Times New Roman"/>
          <w:sz w:val="24"/>
          <w:szCs w:val="24"/>
        </w:rPr>
        <w:t xml:space="preserve"> </w:t>
      </w:r>
      <w:r w:rsidR="001C6208">
        <w:rPr>
          <w:rFonts w:ascii="Times New Roman" w:hAnsi="Times New Roman"/>
          <w:sz w:val="24"/>
          <w:szCs w:val="24"/>
        </w:rPr>
        <w:t xml:space="preserve">and from there to </w:t>
      </w:r>
      <w:r w:rsidR="00E43320">
        <w:rPr>
          <w:rFonts w:ascii="Times New Roman" w:hAnsi="Times New Roman"/>
          <w:sz w:val="24"/>
          <w:szCs w:val="24"/>
        </w:rPr>
        <w:t>one or more</w:t>
      </w:r>
      <w:r w:rsidR="001C6208">
        <w:rPr>
          <w:rFonts w:ascii="Times New Roman" w:hAnsi="Times New Roman"/>
          <w:sz w:val="24"/>
          <w:szCs w:val="24"/>
        </w:rPr>
        <w:t xml:space="preserve"> redirect</w:t>
      </w:r>
      <w:r w:rsidR="00E43320">
        <w:rPr>
          <w:rFonts w:ascii="Times New Roman" w:hAnsi="Times New Roman"/>
          <w:sz w:val="24"/>
          <w:szCs w:val="24"/>
        </w:rPr>
        <w:t>s</w:t>
      </w:r>
      <w:r w:rsidR="001C6208">
        <w:rPr>
          <w:rFonts w:ascii="Times New Roman" w:hAnsi="Times New Roman"/>
          <w:sz w:val="24"/>
          <w:szCs w:val="24"/>
        </w:rPr>
        <w:t xml:space="preserve"> 22 </w:t>
      </w:r>
      <w:r>
        <w:rPr>
          <w:rFonts w:ascii="Times New Roman" w:hAnsi="Times New Roman"/>
          <w:sz w:val="24"/>
          <w:szCs w:val="24"/>
        </w:rPr>
        <w:t>and</w:t>
      </w:r>
      <w:r w:rsidR="001C6208">
        <w:rPr>
          <w:rFonts w:ascii="Times New Roman" w:hAnsi="Times New Roman"/>
          <w:sz w:val="24"/>
          <w:szCs w:val="24"/>
        </w:rPr>
        <w:t xml:space="preserve"> </w:t>
      </w:r>
      <w:r w:rsidR="001C6208" w:rsidRPr="00390BFE">
        <w:rPr>
          <w:rFonts w:ascii="Times New Roman" w:hAnsi="Times New Roman"/>
          <w:sz w:val="24"/>
          <w:szCs w:val="24"/>
        </w:rPr>
        <w:t xml:space="preserve">the </w:t>
      </w:r>
      <w:r w:rsidR="00390BFE" w:rsidRPr="00390BFE">
        <w:rPr>
          <w:rFonts w:ascii="Times New Roman" w:hAnsi="Times New Roman"/>
          <w:sz w:val="24"/>
          <w:szCs w:val="24"/>
        </w:rPr>
        <w:t>clamp/add/</w:t>
      </w:r>
      <w:r w:rsidR="00BC5CEE" w:rsidRPr="00390BFE">
        <w:rPr>
          <w:rFonts w:ascii="Times New Roman" w:hAnsi="Times New Roman"/>
          <w:sz w:val="24"/>
          <w:szCs w:val="24"/>
        </w:rPr>
        <w:t>cut</w:t>
      </w:r>
      <w:r w:rsidR="00390BFE">
        <w:rPr>
          <w:rFonts w:ascii="Times New Roman" w:hAnsi="Times New Roman"/>
          <w:b/>
          <w:sz w:val="24"/>
          <w:szCs w:val="24"/>
        </w:rPr>
        <w:t xml:space="preserve"> </w:t>
      </w:r>
      <w:r w:rsidR="00390BFE">
        <w:rPr>
          <w:rFonts w:ascii="Times New Roman" w:hAnsi="Times New Roman"/>
          <w:sz w:val="24"/>
          <w:szCs w:val="24"/>
        </w:rPr>
        <w:t>portions</w:t>
      </w:r>
      <w:r w:rsidR="00BC5CEE">
        <w:rPr>
          <w:rFonts w:ascii="Times New Roman" w:hAnsi="Times New Roman"/>
          <w:sz w:val="24"/>
          <w:szCs w:val="24"/>
        </w:rPr>
        <w:t xml:space="preserve"> </w:t>
      </w:r>
      <w:r>
        <w:rPr>
          <w:rFonts w:ascii="Times New Roman" w:hAnsi="Times New Roman"/>
          <w:sz w:val="24"/>
          <w:szCs w:val="24"/>
        </w:rPr>
        <w:t>of the system</w:t>
      </w:r>
      <w:r w:rsidR="001C6208">
        <w:rPr>
          <w:rFonts w:ascii="Times New Roman" w:hAnsi="Times New Roman"/>
          <w:sz w:val="24"/>
          <w:szCs w:val="24"/>
        </w:rPr>
        <w:t>.  While the backing spool</w:t>
      </w:r>
      <w:r>
        <w:rPr>
          <w:rFonts w:ascii="Times New Roman" w:hAnsi="Times New Roman"/>
          <w:sz w:val="24"/>
          <w:szCs w:val="24"/>
        </w:rPr>
        <w:t xml:space="preserve"> </w:t>
      </w:r>
      <w:r w:rsidR="00E43320">
        <w:rPr>
          <w:rFonts w:ascii="Times New Roman" w:hAnsi="Times New Roman"/>
          <w:sz w:val="24"/>
          <w:szCs w:val="24"/>
        </w:rPr>
        <w:t>17</w:t>
      </w:r>
      <w:r w:rsidR="001C6208">
        <w:rPr>
          <w:rFonts w:ascii="Times New Roman" w:hAnsi="Times New Roman"/>
          <w:sz w:val="24"/>
          <w:szCs w:val="24"/>
        </w:rPr>
        <w:t xml:space="preserve"> will typically be present </w:t>
      </w:r>
      <w:r>
        <w:rPr>
          <w:rFonts w:ascii="Times New Roman" w:hAnsi="Times New Roman"/>
          <w:sz w:val="24"/>
          <w:szCs w:val="24"/>
        </w:rPr>
        <w:t xml:space="preserve">in the system, </w:t>
      </w:r>
      <w:r w:rsidR="001C6208">
        <w:rPr>
          <w:rFonts w:ascii="Times New Roman" w:hAnsi="Times New Roman"/>
          <w:sz w:val="24"/>
          <w:szCs w:val="24"/>
        </w:rPr>
        <w:t xml:space="preserve">it is not necessary, as the backing </w:t>
      </w:r>
      <w:r w:rsidR="00E43320">
        <w:rPr>
          <w:rFonts w:ascii="Times New Roman" w:hAnsi="Times New Roman"/>
          <w:sz w:val="24"/>
          <w:szCs w:val="24"/>
        </w:rPr>
        <w:t xml:space="preserve">film </w:t>
      </w:r>
      <w:r w:rsidR="001C6208">
        <w:rPr>
          <w:rFonts w:ascii="Times New Roman" w:hAnsi="Times New Roman"/>
          <w:sz w:val="24"/>
          <w:szCs w:val="24"/>
        </w:rPr>
        <w:t>may be removed by other elements</w:t>
      </w:r>
      <w:r w:rsidR="00BC5CEE">
        <w:rPr>
          <w:rFonts w:ascii="Times New Roman" w:hAnsi="Times New Roman"/>
          <w:sz w:val="24"/>
          <w:szCs w:val="24"/>
        </w:rPr>
        <w:t xml:space="preserve"> </w:t>
      </w:r>
      <w:r w:rsidR="00BC5CEE" w:rsidRPr="00390BFE">
        <w:rPr>
          <w:rFonts w:ascii="Times New Roman" w:hAnsi="Times New Roman"/>
          <w:sz w:val="24"/>
          <w:szCs w:val="24"/>
        </w:rPr>
        <w:t>or not present for some material types</w:t>
      </w:r>
      <w:r w:rsidR="001C6208" w:rsidRPr="00390BFE">
        <w:rPr>
          <w:rFonts w:ascii="Times New Roman" w:hAnsi="Times New Roman"/>
          <w:sz w:val="24"/>
          <w:szCs w:val="24"/>
        </w:rPr>
        <w:t>.</w:t>
      </w:r>
    </w:p>
    <w:p w14:paraId="70FD4210" w14:textId="77777777" w:rsidR="00FC2A6A" w:rsidRDefault="001C6208" w:rsidP="00A47312">
      <w:pPr>
        <w:pStyle w:val="BodyText"/>
        <w:numPr>
          <w:ilvl w:val="0"/>
          <w:numId w:val="1"/>
        </w:numPr>
        <w:spacing w:after="120"/>
        <w:ind w:left="0"/>
        <w:rPr>
          <w:rFonts w:ascii="Times New Roman" w:hAnsi="Times New Roman"/>
          <w:sz w:val="24"/>
          <w:szCs w:val="24"/>
        </w:rPr>
      </w:pPr>
      <w:r>
        <w:rPr>
          <w:rFonts w:ascii="Times New Roman" w:hAnsi="Times New Roman"/>
          <w:sz w:val="24"/>
          <w:szCs w:val="24"/>
        </w:rPr>
        <w:t>Figure</w:t>
      </w:r>
      <w:r w:rsidR="00E43320">
        <w:rPr>
          <w:rFonts w:ascii="Times New Roman" w:hAnsi="Times New Roman"/>
          <w:sz w:val="24"/>
          <w:szCs w:val="24"/>
        </w:rPr>
        <w:t>s</w:t>
      </w:r>
      <w:r>
        <w:rPr>
          <w:rFonts w:ascii="Times New Roman" w:hAnsi="Times New Roman"/>
          <w:sz w:val="24"/>
          <w:szCs w:val="24"/>
        </w:rPr>
        <w:t xml:space="preserve"> </w:t>
      </w:r>
      <w:r w:rsidR="00E43320">
        <w:rPr>
          <w:rFonts w:ascii="Times New Roman" w:hAnsi="Times New Roman"/>
          <w:sz w:val="24"/>
          <w:szCs w:val="24"/>
        </w:rPr>
        <w:t>2 and 3</w:t>
      </w:r>
      <w:r>
        <w:rPr>
          <w:rFonts w:ascii="Times New Roman" w:hAnsi="Times New Roman"/>
          <w:sz w:val="24"/>
          <w:szCs w:val="24"/>
        </w:rPr>
        <w:t xml:space="preserve"> illustrate a carbon fiber </w:t>
      </w:r>
      <w:r w:rsidR="00E43320">
        <w:rPr>
          <w:rFonts w:ascii="Times New Roman" w:hAnsi="Times New Roman"/>
          <w:sz w:val="24"/>
          <w:szCs w:val="24"/>
        </w:rPr>
        <w:t xml:space="preserve">modular head </w:t>
      </w:r>
      <w:r>
        <w:rPr>
          <w:rFonts w:ascii="Times New Roman" w:hAnsi="Times New Roman"/>
          <w:sz w:val="24"/>
          <w:szCs w:val="24"/>
        </w:rPr>
        <w:t xml:space="preserve">assembly.  </w:t>
      </w:r>
      <w:r w:rsidR="00FC2A6A">
        <w:rPr>
          <w:rFonts w:ascii="Times New Roman" w:hAnsi="Times New Roman"/>
          <w:sz w:val="24"/>
          <w:szCs w:val="24"/>
        </w:rPr>
        <w:t>A</w:t>
      </w:r>
      <w:r>
        <w:rPr>
          <w:rFonts w:ascii="Times New Roman" w:hAnsi="Times New Roman"/>
          <w:sz w:val="24"/>
          <w:szCs w:val="24"/>
        </w:rPr>
        <w:t xml:space="preserve"> typical modular head </w:t>
      </w:r>
      <w:r w:rsidR="00E43320">
        <w:rPr>
          <w:rFonts w:ascii="Times New Roman" w:hAnsi="Times New Roman"/>
          <w:sz w:val="24"/>
          <w:szCs w:val="24"/>
        </w:rPr>
        <w:t xml:space="preserve">assembly </w:t>
      </w:r>
      <w:r>
        <w:rPr>
          <w:rFonts w:ascii="Times New Roman" w:hAnsi="Times New Roman"/>
          <w:sz w:val="24"/>
          <w:szCs w:val="24"/>
        </w:rPr>
        <w:t xml:space="preserve">will </w:t>
      </w:r>
      <w:r w:rsidR="00FC2A6A">
        <w:rPr>
          <w:rFonts w:ascii="Times New Roman" w:hAnsi="Times New Roman"/>
          <w:sz w:val="24"/>
          <w:szCs w:val="24"/>
        </w:rPr>
        <w:t xml:space="preserve">include </w:t>
      </w:r>
      <w:r>
        <w:rPr>
          <w:rFonts w:ascii="Times New Roman" w:hAnsi="Times New Roman"/>
          <w:sz w:val="24"/>
          <w:szCs w:val="24"/>
        </w:rPr>
        <w:t xml:space="preserve">a plurality of identical carbon </w:t>
      </w:r>
      <w:r w:rsidR="00FC2A6A">
        <w:rPr>
          <w:rFonts w:ascii="Times New Roman" w:hAnsi="Times New Roman"/>
          <w:sz w:val="24"/>
          <w:szCs w:val="24"/>
        </w:rPr>
        <w:t xml:space="preserve">fiber </w:t>
      </w:r>
      <w:r>
        <w:rPr>
          <w:rFonts w:ascii="Times New Roman" w:hAnsi="Times New Roman"/>
          <w:sz w:val="24"/>
          <w:szCs w:val="24"/>
        </w:rPr>
        <w:t>placement assemblies arranged in a circular fashion</w:t>
      </w:r>
      <w:r w:rsidR="00502002">
        <w:rPr>
          <w:rFonts w:ascii="Times New Roman" w:hAnsi="Times New Roman"/>
          <w:sz w:val="24"/>
          <w:szCs w:val="24"/>
        </w:rPr>
        <w:t>.  T</w:t>
      </w:r>
      <w:r w:rsidR="00A47312">
        <w:rPr>
          <w:rFonts w:ascii="Times New Roman" w:hAnsi="Times New Roman"/>
          <w:sz w:val="24"/>
          <w:szCs w:val="24"/>
        </w:rPr>
        <w:t xml:space="preserve">he modular head assembly </w:t>
      </w:r>
      <w:r w:rsidR="00502002">
        <w:rPr>
          <w:rFonts w:ascii="Times New Roman" w:hAnsi="Times New Roman"/>
          <w:sz w:val="24"/>
          <w:szCs w:val="24"/>
        </w:rPr>
        <w:t>is</w:t>
      </w:r>
      <w:r w:rsidR="00A47312">
        <w:rPr>
          <w:rFonts w:ascii="Times New Roman" w:hAnsi="Times New Roman"/>
          <w:sz w:val="24"/>
          <w:szCs w:val="24"/>
        </w:rPr>
        <w:t xml:space="preserve"> attached to a fiber placement machine which is controlled by a CNC processor</w:t>
      </w:r>
      <w:r w:rsidR="00502002">
        <w:rPr>
          <w:rFonts w:ascii="Times New Roman" w:hAnsi="Times New Roman"/>
          <w:sz w:val="24"/>
          <w:szCs w:val="24"/>
        </w:rPr>
        <w:t>,</w:t>
      </w:r>
      <w:r w:rsidR="00A47312">
        <w:rPr>
          <w:rFonts w:ascii="Times New Roman" w:hAnsi="Times New Roman"/>
          <w:sz w:val="24"/>
          <w:szCs w:val="24"/>
        </w:rPr>
        <w:t xml:space="preserve"> typically located remotely from the modular head itself.  </w:t>
      </w:r>
    </w:p>
    <w:p w14:paraId="3EDC6483" w14:textId="3BB679AC" w:rsidR="001C6208" w:rsidRDefault="00A47312" w:rsidP="00A47312">
      <w:pPr>
        <w:pStyle w:val="BodyText"/>
        <w:numPr>
          <w:ilvl w:val="0"/>
          <w:numId w:val="1"/>
        </w:numPr>
        <w:spacing w:after="120"/>
        <w:ind w:left="0"/>
        <w:rPr>
          <w:rFonts w:ascii="Times New Roman" w:hAnsi="Times New Roman"/>
          <w:sz w:val="24"/>
          <w:szCs w:val="24"/>
        </w:rPr>
      </w:pPr>
      <w:r>
        <w:rPr>
          <w:rFonts w:ascii="Times New Roman" w:hAnsi="Times New Roman"/>
          <w:sz w:val="24"/>
          <w:szCs w:val="24"/>
        </w:rPr>
        <w:lastRenderedPageBreak/>
        <w:t>Figures 2-5</w:t>
      </w:r>
      <w:r w:rsidR="00FC2A6A">
        <w:rPr>
          <w:rFonts w:ascii="Times New Roman" w:hAnsi="Times New Roman"/>
          <w:sz w:val="24"/>
          <w:szCs w:val="24"/>
        </w:rPr>
        <w:t xml:space="preserve"> </w:t>
      </w:r>
      <w:r>
        <w:rPr>
          <w:rFonts w:ascii="Times New Roman" w:hAnsi="Times New Roman"/>
          <w:sz w:val="24"/>
          <w:szCs w:val="24"/>
        </w:rPr>
        <w:t xml:space="preserve">show </w:t>
      </w:r>
      <w:r w:rsidR="00502002">
        <w:rPr>
          <w:rFonts w:ascii="Times New Roman" w:hAnsi="Times New Roman"/>
          <w:sz w:val="24"/>
          <w:szCs w:val="24"/>
        </w:rPr>
        <w:t>various views of a</w:t>
      </w:r>
      <w:r>
        <w:rPr>
          <w:rFonts w:ascii="Times New Roman" w:hAnsi="Times New Roman"/>
          <w:sz w:val="24"/>
          <w:szCs w:val="24"/>
        </w:rPr>
        <w:t xml:space="preserve"> modular head assembly, </w:t>
      </w:r>
      <w:r w:rsidR="00FC2A6A">
        <w:rPr>
          <w:rFonts w:ascii="Times New Roman" w:hAnsi="Times New Roman"/>
          <w:sz w:val="24"/>
          <w:szCs w:val="24"/>
        </w:rPr>
        <w:t>includ</w:t>
      </w:r>
      <w:r>
        <w:rPr>
          <w:rFonts w:ascii="Times New Roman" w:hAnsi="Times New Roman"/>
          <w:sz w:val="24"/>
          <w:szCs w:val="24"/>
        </w:rPr>
        <w:t xml:space="preserve">ing a plurality of individual </w:t>
      </w:r>
      <w:r w:rsidR="00FC2A6A">
        <w:rPr>
          <w:rFonts w:ascii="Times New Roman" w:hAnsi="Times New Roman"/>
          <w:sz w:val="24"/>
          <w:szCs w:val="24"/>
        </w:rPr>
        <w:t xml:space="preserve">servo </w:t>
      </w:r>
      <w:r>
        <w:rPr>
          <w:rFonts w:ascii="Times New Roman" w:hAnsi="Times New Roman"/>
          <w:sz w:val="24"/>
          <w:szCs w:val="24"/>
        </w:rPr>
        <w:t>motor controlled carbon spool assemblies.  Figure 2 shows a back plate</w:t>
      </w:r>
      <w:r w:rsidR="00FC2A6A">
        <w:rPr>
          <w:rFonts w:ascii="Times New Roman" w:hAnsi="Times New Roman"/>
          <w:sz w:val="24"/>
          <w:szCs w:val="24"/>
        </w:rPr>
        <w:t xml:space="preserve"> 26</w:t>
      </w:r>
      <w:r>
        <w:rPr>
          <w:rFonts w:ascii="Times New Roman" w:hAnsi="Times New Roman"/>
          <w:sz w:val="24"/>
          <w:szCs w:val="24"/>
        </w:rPr>
        <w:t xml:space="preserve"> on which are mounted </w:t>
      </w:r>
      <w:r w:rsidR="00502002">
        <w:rPr>
          <w:rFonts w:ascii="Times New Roman" w:hAnsi="Times New Roman"/>
          <w:sz w:val="24"/>
          <w:szCs w:val="24"/>
        </w:rPr>
        <w:t xml:space="preserve">a </w:t>
      </w:r>
      <w:r>
        <w:rPr>
          <w:rFonts w:ascii="Times New Roman" w:hAnsi="Times New Roman"/>
          <w:sz w:val="24"/>
          <w:szCs w:val="24"/>
        </w:rPr>
        <w:t xml:space="preserve">plurality of spool </w:t>
      </w:r>
      <w:r w:rsidR="00FC2A6A">
        <w:rPr>
          <w:rFonts w:ascii="Times New Roman" w:hAnsi="Times New Roman"/>
          <w:sz w:val="24"/>
          <w:szCs w:val="24"/>
        </w:rPr>
        <w:t>assemblies</w:t>
      </w:r>
      <w:r w:rsidR="00502002">
        <w:rPr>
          <w:rFonts w:ascii="Times New Roman" w:hAnsi="Times New Roman"/>
          <w:sz w:val="24"/>
          <w:szCs w:val="24"/>
        </w:rPr>
        <w:t xml:space="preserve"> including a spool containing the carbon fiber</w:t>
      </w:r>
      <w:r w:rsidR="00BC5CEE">
        <w:rPr>
          <w:rFonts w:ascii="Times New Roman" w:hAnsi="Times New Roman"/>
          <w:sz w:val="24"/>
          <w:szCs w:val="24"/>
        </w:rPr>
        <w:t xml:space="preserve"> material</w:t>
      </w:r>
      <w:r>
        <w:rPr>
          <w:rFonts w:ascii="Times New Roman" w:hAnsi="Times New Roman"/>
          <w:sz w:val="24"/>
          <w:szCs w:val="24"/>
        </w:rPr>
        <w:t xml:space="preserve">.  Each </w:t>
      </w:r>
      <w:r w:rsidR="00502002">
        <w:rPr>
          <w:rFonts w:ascii="Times New Roman" w:hAnsi="Times New Roman"/>
          <w:sz w:val="24"/>
          <w:szCs w:val="24"/>
        </w:rPr>
        <w:t>spool</w:t>
      </w:r>
      <w:r>
        <w:rPr>
          <w:rFonts w:ascii="Times New Roman" w:hAnsi="Times New Roman"/>
          <w:sz w:val="24"/>
          <w:szCs w:val="24"/>
        </w:rPr>
        <w:t xml:space="preserve"> assembly</w:t>
      </w:r>
      <w:r w:rsidR="00FC2A6A">
        <w:rPr>
          <w:rFonts w:ascii="Times New Roman" w:hAnsi="Times New Roman"/>
          <w:sz w:val="24"/>
          <w:szCs w:val="24"/>
        </w:rPr>
        <w:t>,</w:t>
      </w:r>
      <w:r>
        <w:rPr>
          <w:rFonts w:ascii="Times New Roman" w:hAnsi="Times New Roman"/>
          <w:sz w:val="24"/>
          <w:szCs w:val="24"/>
        </w:rPr>
        <w:t xml:space="preserve"> for example 30</w:t>
      </w:r>
      <w:r w:rsidR="00FC2A6A">
        <w:rPr>
          <w:rFonts w:ascii="Times New Roman" w:hAnsi="Times New Roman"/>
          <w:sz w:val="24"/>
          <w:szCs w:val="24"/>
        </w:rPr>
        <w:t>,</w:t>
      </w:r>
      <w:r>
        <w:rPr>
          <w:rFonts w:ascii="Times New Roman" w:hAnsi="Times New Roman"/>
          <w:sz w:val="24"/>
          <w:szCs w:val="24"/>
        </w:rPr>
        <w:t xml:space="preserve"> comprises a servo </w:t>
      </w:r>
      <w:r w:rsidR="00FC2A6A">
        <w:rPr>
          <w:rFonts w:ascii="Times New Roman" w:hAnsi="Times New Roman"/>
          <w:sz w:val="24"/>
          <w:szCs w:val="24"/>
        </w:rPr>
        <w:t>motor/</w:t>
      </w:r>
      <w:r>
        <w:rPr>
          <w:rFonts w:ascii="Times New Roman" w:hAnsi="Times New Roman"/>
          <w:sz w:val="24"/>
          <w:szCs w:val="24"/>
        </w:rPr>
        <w:t xml:space="preserve">controller which rotates </w:t>
      </w:r>
      <w:r w:rsidR="00502002">
        <w:rPr>
          <w:rFonts w:ascii="Times New Roman" w:hAnsi="Times New Roman"/>
          <w:sz w:val="24"/>
          <w:szCs w:val="24"/>
        </w:rPr>
        <w:t>a</w:t>
      </w:r>
      <w:r w:rsidR="00FC2A6A">
        <w:rPr>
          <w:rFonts w:ascii="Times New Roman" w:hAnsi="Times New Roman"/>
          <w:sz w:val="24"/>
          <w:szCs w:val="24"/>
        </w:rPr>
        <w:t xml:space="preserve"> spindle </w:t>
      </w:r>
      <w:r>
        <w:rPr>
          <w:rFonts w:ascii="Times New Roman" w:hAnsi="Times New Roman"/>
          <w:sz w:val="24"/>
          <w:szCs w:val="24"/>
        </w:rPr>
        <w:t xml:space="preserve">to let the carbon </w:t>
      </w:r>
      <w:r w:rsidR="00BC5CEE">
        <w:rPr>
          <w:rFonts w:ascii="Times New Roman" w:hAnsi="Times New Roman"/>
          <w:sz w:val="24"/>
          <w:szCs w:val="24"/>
        </w:rPr>
        <w:t xml:space="preserve">fiber </w:t>
      </w:r>
      <w:r>
        <w:rPr>
          <w:rFonts w:ascii="Times New Roman" w:hAnsi="Times New Roman"/>
          <w:sz w:val="24"/>
          <w:szCs w:val="24"/>
        </w:rPr>
        <w:t>plus backing film off the spool</w:t>
      </w:r>
      <w:r w:rsidR="00502002">
        <w:rPr>
          <w:rFonts w:ascii="Times New Roman" w:hAnsi="Times New Roman"/>
          <w:sz w:val="24"/>
          <w:szCs w:val="24"/>
        </w:rPr>
        <w:t xml:space="preserve"> portion of the spool assembly</w:t>
      </w:r>
      <w:r>
        <w:rPr>
          <w:rFonts w:ascii="Times New Roman" w:hAnsi="Times New Roman"/>
          <w:sz w:val="24"/>
          <w:szCs w:val="24"/>
        </w:rPr>
        <w:t xml:space="preserve">.  The diameter of the spool as it is rotated is sensed by an ultrasonic </w:t>
      </w:r>
      <w:r w:rsidR="00FC2A6A">
        <w:rPr>
          <w:rFonts w:ascii="Times New Roman" w:hAnsi="Times New Roman"/>
          <w:sz w:val="24"/>
          <w:szCs w:val="24"/>
        </w:rPr>
        <w:t>sensor</w:t>
      </w:r>
      <w:r>
        <w:rPr>
          <w:rFonts w:ascii="Times New Roman" w:hAnsi="Times New Roman"/>
          <w:sz w:val="24"/>
          <w:szCs w:val="24"/>
        </w:rPr>
        <w:t xml:space="preserve"> 32 which </w:t>
      </w:r>
      <w:r w:rsidR="00502002">
        <w:rPr>
          <w:rFonts w:ascii="Times New Roman" w:hAnsi="Times New Roman"/>
          <w:sz w:val="24"/>
          <w:szCs w:val="24"/>
        </w:rPr>
        <w:t xml:space="preserve">continuously </w:t>
      </w:r>
      <w:r>
        <w:rPr>
          <w:rFonts w:ascii="Times New Roman" w:hAnsi="Times New Roman"/>
          <w:sz w:val="24"/>
          <w:szCs w:val="24"/>
        </w:rPr>
        <w:t xml:space="preserve">measures the diameter of the spool for </w:t>
      </w:r>
      <w:r w:rsidR="001B4262">
        <w:rPr>
          <w:rFonts w:ascii="Times New Roman" w:hAnsi="Times New Roman"/>
          <w:sz w:val="24"/>
          <w:szCs w:val="24"/>
        </w:rPr>
        <w:t xml:space="preserve">a proper speed command for the </w:t>
      </w:r>
      <w:r w:rsidR="00FC2A6A">
        <w:rPr>
          <w:rFonts w:ascii="Times New Roman" w:hAnsi="Times New Roman"/>
          <w:sz w:val="24"/>
          <w:szCs w:val="24"/>
        </w:rPr>
        <w:t xml:space="preserve">servo </w:t>
      </w:r>
      <w:r w:rsidR="001B4262">
        <w:rPr>
          <w:rFonts w:ascii="Times New Roman" w:hAnsi="Times New Roman"/>
          <w:sz w:val="24"/>
          <w:szCs w:val="24"/>
        </w:rPr>
        <w:t xml:space="preserve">motor.  Each spool assembly </w:t>
      </w:r>
      <w:r w:rsidR="00502002">
        <w:rPr>
          <w:rFonts w:ascii="Times New Roman" w:hAnsi="Times New Roman"/>
          <w:sz w:val="24"/>
          <w:szCs w:val="24"/>
        </w:rPr>
        <w:t xml:space="preserve">also </w:t>
      </w:r>
      <w:r w:rsidR="001B4262">
        <w:rPr>
          <w:rFonts w:ascii="Times New Roman" w:hAnsi="Times New Roman"/>
          <w:sz w:val="24"/>
          <w:szCs w:val="24"/>
        </w:rPr>
        <w:t xml:space="preserve">includes a dancer assembly </w:t>
      </w:r>
      <w:del w:id="27" w:author="Owen Lu" w:date="2018-11-08T15:24:00Z">
        <w:r w:rsidR="00FC2A6A" w:rsidDel="002C3C3A">
          <w:rPr>
            <w:rFonts w:ascii="Times New Roman" w:hAnsi="Times New Roman"/>
            <w:sz w:val="24"/>
            <w:szCs w:val="24"/>
          </w:rPr>
          <w:delText>32</w:delText>
        </w:r>
        <w:r w:rsidR="001B4262" w:rsidDel="002C3C3A">
          <w:rPr>
            <w:rFonts w:ascii="Times New Roman" w:hAnsi="Times New Roman"/>
            <w:sz w:val="24"/>
            <w:szCs w:val="24"/>
          </w:rPr>
          <w:delText xml:space="preserve"> </w:delText>
        </w:r>
      </w:del>
      <w:ins w:id="28" w:author="Owen Lu" w:date="2018-11-08T15:24:00Z">
        <w:r w:rsidR="002C3C3A">
          <w:rPr>
            <w:rFonts w:ascii="Times New Roman" w:hAnsi="Times New Roman"/>
            <w:sz w:val="24"/>
            <w:szCs w:val="24"/>
          </w:rPr>
          <w:t xml:space="preserve">34 </w:t>
        </w:r>
      </w:ins>
      <w:r w:rsidR="001B4262">
        <w:rPr>
          <w:rFonts w:ascii="Times New Roman" w:hAnsi="Times New Roman"/>
          <w:sz w:val="24"/>
          <w:szCs w:val="24"/>
        </w:rPr>
        <w:t>which is used to control the tension of the carbon during the payout</w:t>
      </w:r>
      <w:r w:rsidR="00502002">
        <w:rPr>
          <w:rFonts w:ascii="Times New Roman" w:hAnsi="Times New Roman"/>
          <w:sz w:val="24"/>
          <w:szCs w:val="24"/>
        </w:rPr>
        <w:t xml:space="preserve"> thereof</w:t>
      </w:r>
      <w:r w:rsidR="001B4262">
        <w:rPr>
          <w:rFonts w:ascii="Times New Roman" w:hAnsi="Times New Roman"/>
          <w:sz w:val="24"/>
          <w:szCs w:val="24"/>
        </w:rPr>
        <w:t>.  Th</w:t>
      </w:r>
      <w:r w:rsidR="00FC2A6A">
        <w:rPr>
          <w:rFonts w:ascii="Times New Roman" w:hAnsi="Times New Roman"/>
          <w:sz w:val="24"/>
          <w:szCs w:val="24"/>
        </w:rPr>
        <w:t>e dancer assembly</w:t>
      </w:r>
      <w:r w:rsidR="001B4262">
        <w:rPr>
          <w:rFonts w:ascii="Times New Roman" w:hAnsi="Times New Roman"/>
          <w:sz w:val="24"/>
          <w:szCs w:val="24"/>
        </w:rPr>
        <w:t xml:space="preserve"> includes </w:t>
      </w:r>
      <w:r w:rsidR="00FC2A6A">
        <w:rPr>
          <w:rFonts w:ascii="Times New Roman" w:hAnsi="Times New Roman"/>
          <w:sz w:val="24"/>
          <w:szCs w:val="24"/>
        </w:rPr>
        <w:t>a</w:t>
      </w:r>
      <w:r w:rsidR="001B4262">
        <w:rPr>
          <w:rFonts w:ascii="Times New Roman" w:hAnsi="Times New Roman"/>
          <w:sz w:val="24"/>
          <w:szCs w:val="24"/>
        </w:rPr>
        <w:t xml:space="preserve"> sliding assembly </w:t>
      </w:r>
      <w:r w:rsidR="00FC2A6A">
        <w:rPr>
          <w:rFonts w:ascii="Times New Roman" w:hAnsi="Times New Roman"/>
          <w:sz w:val="24"/>
          <w:szCs w:val="24"/>
        </w:rPr>
        <w:t>on which the dancer linearly</w:t>
      </w:r>
      <w:r w:rsidR="001B4262">
        <w:rPr>
          <w:rFonts w:ascii="Times New Roman" w:hAnsi="Times New Roman"/>
          <w:sz w:val="24"/>
          <w:szCs w:val="24"/>
        </w:rPr>
        <w:t xml:space="preserve"> moves</w:t>
      </w:r>
      <w:r w:rsidR="005D5B7D">
        <w:rPr>
          <w:rFonts w:ascii="Times New Roman" w:hAnsi="Times New Roman"/>
          <w:sz w:val="24"/>
          <w:szCs w:val="24"/>
        </w:rPr>
        <w:t>.  A linear displacement sensor</w:t>
      </w:r>
      <w:r w:rsidR="00BC5CEE">
        <w:rPr>
          <w:rFonts w:ascii="Times New Roman" w:hAnsi="Times New Roman"/>
          <w:sz w:val="24"/>
          <w:szCs w:val="24"/>
        </w:rPr>
        <w:t xml:space="preserve">, </w:t>
      </w:r>
      <w:commentRangeStart w:id="29"/>
      <w:r w:rsidR="00BC5CEE">
        <w:rPr>
          <w:rFonts w:ascii="Times New Roman" w:hAnsi="Times New Roman"/>
          <w:sz w:val="24"/>
          <w:szCs w:val="24"/>
        </w:rPr>
        <w:t>such as a linear encoder</w:t>
      </w:r>
      <w:commentRangeEnd w:id="29"/>
      <w:r w:rsidR="00866BF1">
        <w:rPr>
          <w:rStyle w:val="CommentReference"/>
        </w:rPr>
        <w:commentReference w:id="29"/>
      </w:r>
      <w:r w:rsidR="00BC5CEE">
        <w:rPr>
          <w:rFonts w:ascii="Times New Roman" w:hAnsi="Times New Roman"/>
          <w:sz w:val="24"/>
          <w:szCs w:val="24"/>
        </w:rPr>
        <w:t>,</w:t>
      </w:r>
      <w:r w:rsidR="005D5B7D">
        <w:rPr>
          <w:rFonts w:ascii="Times New Roman" w:hAnsi="Times New Roman"/>
          <w:sz w:val="24"/>
          <w:szCs w:val="24"/>
        </w:rPr>
        <w:t xml:space="preserve"> 34 provides </w:t>
      </w:r>
      <w:r w:rsidR="00BC5CEE">
        <w:rPr>
          <w:rFonts w:ascii="Times New Roman" w:hAnsi="Times New Roman"/>
          <w:sz w:val="24"/>
          <w:szCs w:val="24"/>
        </w:rPr>
        <w:t xml:space="preserve">dancer </w:t>
      </w:r>
      <w:r w:rsidR="005D5B7D">
        <w:rPr>
          <w:rFonts w:ascii="Times New Roman" w:hAnsi="Times New Roman"/>
          <w:sz w:val="24"/>
          <w:szCs w:val="24"/>
        </w:rPr>
        <w:t xml:space="preserve">position information back to the </w:t>
      </w:r>
      <w:r w:rsidR="001B4262">
        <w:rPr>
          <w:rFonts w:ascii="Times New Roman" w:hAnsi="Times New Roman"/>
          <w:sz w:val="24"/>
          <w:szCs w:val="24"/>
        </w:rPr>
        <w:t>servo motor</w:t>
      </w:r>
      <w:r w:rsidR="005D5B7D">
        <w:rPr>
          <w:rFonts w:ascii="Times New Roman" w:hAnsi="Times New Roman"/>
          <w:sz w:val="24"/>
          <w:szCs w:val="24"/>
        </w:rPr>
        <w:t>/controller</w:t>
      </w:r>
      <w:r w:rsidR="001B4262">
        <w:rPr>
          <w:rFonts w:ascii="Times New Roman" w:hAnsi="Times New Roman"/>
          <w:sz w:val="24"/>
          <w:szCs w:val="24"/>
        </w:rPr>
        <w:t xml:space="preserve">.  </w:t>
      </w:r>
    </w:p>
    <w:p w14:paraId="2808C371" w14:textId="65332B8A" w:rsidR="005D5B7D" w:rsidRDefault="005D5B7D" w:rsidP="00A47312">
      <w:pPr>
        <w:pStyle w:val="BodyText"/>
        <w:numPr>
          <w:ilvl w:val="0"/>
          <w:numId w:val="1"/>
        </w:numPr>
        <w:spacing w:after="120"/>
        <w:ind w:left="0"/>
        <w:rPr>
          <w:rFonts w:ascii="Times New Roman" w:hAnsi="Times New Roman"/>
          <w:sz w:val="24"/>
          <w:szCs w:val="24"/>
        </w:rPr>
      </w:pPr>
      <w:r>
        <w:rPr>
          <w:rFonts w:ascii="Times New Roman" w:hAnsi="Times New Roman"/>
          <w:sz w:val="24"/>
          <w:szCs w:val="24"/>
        </w:rPr>
        <w:t>Each</w:t>
      </w:r>
      <w:r w:rsidR="001B4262">
        <w:rPr>
          <w:rFonts w:ascii="Times New Roman" w:hAnsi="Times New Roman"/>
          <w:sz w:val="24"/>
          <w:szCs w:val="24"/>
        </w:rPr>
        <w:t xml:space="preserve"> </w:t>
      </w:r>
      <w:r w:rsidR="00502002">
        <w:rPr>
          <w:rFonts w:ascii="Times New Roman" w:hAnsi="Times New Roman"/>
          <w:sz w:val="24"/>
          <w:szCs w:val="24"/>
        </w:rPr>
        <w:t xml:space="preserve">spool </w:t>
      </w:r>
      <w:r w:rsidR="001B4262">
        <w:rPr>
          <w:rFonts w:ascii="Times New Roman" w:hAnsi="Times New Roman"/>
          <w:sz w:val="24"/>
          <w:szCs w:val="24"/>
        </w:rPr>
        <w:t xml:space="preserve">assembly </w:t>
      </w:r>
      <w:r>
        <w:rPr>
          <w:rFonts w:ascii="Times New Roman" w:hAnsi="Times New Roman"/>
          <w:sz w:val="24"/>
          <w:szCs w:val="24"/>
        </w:rPr>
        <w:t xml:space="preserve">also typically </w:t>
      </w:r>
      <w:r w:rsidR="001B4262">
        <w:rPr>
          <w:rFonts w:ascii="Times New Roman" w:hAnsi="Times New Roman"/>
          <w:sz w:val="24"/>
          <w:szCs w:val="24"/>
        </w:rPr>
        <w:t>includes a backing film removal assembly 36</w:t>
      </w:r>
      <w:r w:rsidR="0009054E">
        <w:rPr>
          <w:rFonts w:ascii="Times New Roman" w:hAnsi="Times New Roman"/>
          <w:sz w:val="24"/>
          <w:szCs w:val="24"/>
        </w:rPr>
        <w:t xml:space="preserve"> </w:t>
      </w:r>
      <w:r w:rsidR="001B4262">
        <w:rPr>
          <w:rFonts w:ascii="Times New Roman" w:hAnsi="Times New Roman"/>
          <w:sz w:val="24"/>
          <w:szCs w:val="24"/>
        </w:rPr>
        <w:t>which removes the plastic backing film</w:t>
      </w:r>
      <w:r w:rsidR="00BC5CEE">
        <w:rPr>
          <w:rFonts w:ascii="Times New Roman" w:hAnsi="Times New Roman"/>
          <w:sz w:val="24"/>
          <w:szCs w:val="24"/>
        </w:rPr>
        <w:t>, if present,</w:t>
      </w:r>
      <w:r w:rsidR="001B4262">
        <w:rPr>
          <w:rFonts w:ascii="Times New Roman" w:hAnsi="Times New Roman"/>
          <w:sz w:val="24"/>
          <w:szCs w:val="24"/>
        </w:rPr>
        <w:t xml:space="preserve"> </w:t>
      </w:r>
      <w:r>
        <w:rPr>
          <w:rFonts w:ascii="Times New Roman" w:hAnsi="Times New Roman"/>
          <w:sz w:val="24"/>
          <w:szCs w:val="24"/>
        </w:rPr>
        <w:t xml:space="preserve">from the </w:t>
      </w:r>
      <w:r w:rsidR="00502002">
        <w:rPr>
          <w:rFonts w:ascii="Times New Roman" w:hAnsi="Times New Roman"/>
          <w:sz w:val="24"/>
          <w:szCs w:val="24"/>
        </w:rPr>
        <w:t>carbon fiber</w:t>
      </w:r>
      <w:r>
        <w:rPr>
          <w:rFonts w:ascii="Times New Roman" w:hAnsi="Times New Roman"/>
          <w:sz w:val="24"/>
          <w:szCs w:val="24"/>
        </w:rPr>
        <w:t xml:space="preserve"> </w:t>
      </w:r>
      <w:r w:rsidR="001B4262">
        <w:rPr>
          <w:rFonts w:ascii="Times New Roman" w:hAnsi="Times New Roman"/>
          <w:sz w:val="24"/>
          <w:szCs w:val="24"/>
        </w:rPr>
        <w:t xml:space="preserve">before the fiber is laid down on the part by </w:t>
      </w:r>
      <w:r w:rsidR="00502002">
        <w:rPr>
          <w:rFonts w:ascii="Times New Roman" w:hAnsi="Times New Roman"/>
          <w:sz w:val="24"/>
          <w:szCs w:val="24"/>
        </w:rPr>
        <w:t>a</w:t>
      </w:r>
      <w:r w:rsidR="001B4262">
        <w:rPr>
          <w:rFonts w:ascii="Times New Roman" w:hAnsi="Times New Roman"/>
          <w:sz w:val="24"/>
          <w:szCs w:val="24"/>
        </w:rPr>
        <w:t xml:space="preserve"> </w:t>
      </w:r>
      <w:r>
        <w:rPr>
          <w:rFonts w:ascii="Times New Roman" w:hAnsi="Times New Roman"/>
          <w:sz w:val="24"/>
          <w:szCs w:val="24"/>
        </w:rPr>
        <w:t>fiber</w:t>
      </w:r>
      <w:r w:rsidR="001B4262">
        <w:rPr>
          <w:rFonts w:ascii="Times New Roman" w:hAnsi="Times New Roman"/>
          <w:sz w:val="24"/>
          <w:szCs w:val="24"/>
        </w:rPr>
        <w:t xml:space="preserve"> placement </w:t>
      </w:r>
      <w:r>
        <w:rPr>
          <w:rFonts w:ascii="Times New Roman" w:hAnsi="Times New Roman"/>
          <w:sz w:val="24"/>
          <w:szCs w:val="24"/>
        </w:rPr>
        <w:t>tool</w:t>
      </w:r>
      <w:r w:rsidR="001B4262">
        <w:rPr>
          <w:rFonts w:ascii="Times New Roman" w:hAnsi="Times New Roman"/>
          <w:sz w:val="24"/>
          <w:szCs w:val="24"/>
        </w:rPr>
        <w:t xml:space="preserve">.  </w:t>
      </w:r>
      <w:r w:rsidR="0009054E">
        <w:rPr>
          <w:rFonts w:ascii="Times New Roman" w:hAnsi="Times New Roman"/>
          <w:sz w:val="24"/>
          <w:szCs w:val="24"/>
        </w:rPr>
        <w:t>Figure</w:t>
      </w:r>
      <w:r>
        <w:rPr>
          <w:rFonts w:ascii="Times New Roman" w:hAnsi="Times New Roman"/>
          <w:sz w:val="24"/>
          <w:szCs w:val="24"/>
        </w:rPr>
        <w:t>s</w:t>
      </w:r>
      <w:r w:rsidR="0009054E">
        <w:rPr>
          <w:rFonts w:ascii="Times New Roman" w:hAnsi="Times New Roman"/>
          <w:sz w:val="24"/>
          <w:szCs w:val="24"/>
        </w:rPr>
        <w:t xml:space="preserve"> </w:t>
      </w:r>
      <w:r>
        <w:rPr>
          <w:rFonts w:ascii="Times New Roman" w:hAnsi="Times New Roman"/>
          <w:sz w:val="24"/>
          <w:szCs w:val="24"/>
        </w:rPr>
        <w:t xml:space="preserve">4 and 5 </w:t>
      </w:r>
      <w:r w:rsidR="00502002">
        <w:rPr>
          <w:rFonts w:ascii="Times New Roman" w:hAnsi="Times New Roman"/>
          <w:sz w:val="24"/>
          <w:szCs w:val="24"/>
        </w:rPr>
        <w:t xml:space="preserve">with more clarity </w:t>
      </w:r>
      <w:r>
        <w:rPr>
          <w:rFonts w:ascii="Times New Roman" w:hAnsi="Times New Roman"/>
          <w:sz w:val="24"/>
          <w:szCs w:val="24"/>
        </w:rPr>
        <w:t xml:space="preserve">show the </w:t>
      </w:r>
      <w:r w:rsidR="00502002">
        <w:rPr>
          <w:rFonts w:ascii="Times New Roman" w:hAnsi="Times New Roman"/>
          <w:sz w:val="24"/>
          <w:szCs w:val="24"/>
        </w:rPr>
        <w:t xml:space="preserve">arrangement </w:t>
      </w:r>
      <w:r w:rsidR="00502002">
        <w:rPr>
          <w:rFonts w:ascii="Times New Roman" w:hAnsi="Times New Roman"/>
          <w:sz w:val="24"/>
          <w:szCs w:val="24"/>
        </w:rPr>
        <w:lastRenderedPageBreak/>
        <w:t xml:space="preserve">of </w:t>
      </w:r>
      <w:r>
        <w:rPr>
          <w:rFonts w:ascii="Times New Roman" w:hAnsi="Times New Roman"/>
          <w:sz w:val="24"/>
          <w:szCs w:val="24"/>
        </w:rPr>
        <w:t>elements 30</w:t>
      </w:r>
      <w:ins w:id="30" w:author="Owen Lu" w:date="2018-11-08T15:36:00Z">
        <w:r w:rsidR="00866BF1">
          <w:rPr>
            <w:rFonts w:ascii="Times New Roman" w:hAnsi="Times New Roman"/>
            <w:sz w:val="24"/>
            <w:szCs w:val="24"/>
          </w:rPr>
          <w:t>,</w:t>
        </w:r>
      </w:ins>
      <w:del w:id="31" w:author="Owen Lu" w:date="2018-11-08T15:36:00Z">
        <w:r w:rsidDel="00866BF1">
          <w:rPr>
            <w:rFonts w:ascii="Times New Roman" w:hAnsi="Times New Roman"/>
            <w:sz w:val="24"/>
            <w:szCs w:val="24"/>
          </w:rPr>
          <w:delText xml:space="preserve">, </w:delText>
        </w:r>
        <w:commentRangeStart w:id="32"/>
        <w:r w:rsidDel="00866BF1">
          <w:rPr>
            <w:rFonts w:ascii="Times New Roman" w:hAnsi="Times New Roman"/>
            <w:sz w:val="24"/>
            <w:szCs w:val="24"/>
          </w:rPr>
          <w:delText>32</w:delText>
        </w:r>
      </w:del>
      <w:commentRangeEnd w:id="32"/>
      <w:r w:rsidR="00866BF1">
        <w:rPr>
          <w:rStyle w:val="CommentReference"/>
        </w:rPr>
        <w:commentReference w:id="32"/>
      </w:r>
      <w:r>
        <w:rPr>
          <w:rFonts w:ascii="Times New Roman" w:hAnsi="Times New Roman"/>
          <w:sz w:val="24"/>
          <w:szCs w:val="24"/>
        </w:rPr>
        <w:t xml:space="preserve"> </w:t>
      </w:r>
      <w:r w:rsidR="0009054E">
        <w:rPr>
          <w:rFonts w:ascii="Times New Roman" w:hAnsi="Times New Roman"/>
          <w:sz w:val="24"/>
          <w:szCs w:val="24"/>
        </w:rPr>
        <w:t xml:space="preserve">and 36 </w:t>
      </w:r>
      <w:r>
        <w:rPr>
          <w:rFonts w:ascii="Times New Roman" w:hAnsi="Times New Roman"/>
          <w:sz w:val="24"/>
          <w:szCs w:val="24"/>
        </w:rPr>
        <w:t>of one spool assembly</w:t>
      </w:r>
      <w:r w:rsidR="00502002">
        <w:rPr>
          <w:rFonts w:ascii="Times New Roman" w:hAnsi="Times New Roman"/>
          <w:sz w:val="24"/>
          <w:szCs w:val="24"/>
        </w:rPr>
        <w:t>.  T</w:t>
      </w:r>
      <w:r>
        <w:rPr>
          <w:rFonts w:ascii="Times New Roman" w:hAnsi="Times New Roman"/>
          <w:sz w:val="24"/>
          <w:szCs w:val="24"/>
        </w:rPr>
        <w:t>he plurality of spool assemblies</w:t>
      </w:r>
      <w:ins w:id="33" w:author="Owen Lu" w:date="2018-11-08T15:37:00Z">
        <w:r w:rsidR="00866BF1">
          <w:rPr>
            <w:rFonts w:ascii="Times New Roman" w:hAnsi="Times New Roman"/>
            <w:sz w:val="24"/>
            <w:szCs w:val="24"/>
          </w:rPr>
          <w:t xml:space="preserve"> combined with the dancer 34 and backer</w:t>
        </w:r>
      </w:ins>
      <w:ins w:id="34" w:author="Owen Lu" w:date="2018-11-08T15:38:00Z">
        <w:r w:rsidR="00866BF1">
          <w:rPr>
            <w:rFonts w:ascii="Times New Roman" w:hAnsi="Times New Roman"/>
            <w:sz w:val="24"/>
            <w:szCs w:val="24"/>
          </w:rPr>
          <w:t xml:space="preserve"> 36</w:t>
        </w:r>
      </w:ins>
      <w:ins w:id="35" w:author="Owen Lu" w:date="2018-11-08T15:37:00Z">
        <w:r w:rsidR="00866BF1">
          <w:rPr>
            <w:rFonts w:ascii="Times New Roman" w:hAnsi="Times New Roman"/>
            <w:sz w:val="24"/>
            <w:szCs w:val="24"/>
          </w:rPr>
          <w:t xml:space="preserve"> </w:t>
        </w:r>
      </w:ins>
      <w:del w:id="36" w:author="Owen Lu" w:date="2018-11-08T15:38:00Z">
        <w:r w:rsidDel="00866BF1">
          <w:rPr>
            <w:rFonts w:ascii="Times New Roman" w:hAnsi="Times New Roman"/>
            <w:sz w:val="24"/>
            <w:szCs w:val="24"/>
          </w:rPr>
          <w:delText xml:space="preserve"> </w:delText>
        </w:r>
      </w:del>
      <w:r>
        <w:rPr>
          <w:rFonts w:ascii="Times New Roman" w:hAnsi="Times New Roman"/>
          <w:sz w:val="24"/>
          <w:szCs w:val="24"/>
        </w:rPr>
        <w:t>for the modular head</w:t>
      </w:r>
      <w:r w:rsidR="0009054E">
        <w:rPr>
          <w:rFonts w:ascii="Times New Roman" w:hAnsi="Times New Roman"/>
          <w:sz w:val="24"/>
          <w:szCs w:val="24"/>
        </w:rPr>
        <w:t xml:space="preserve"> is referred to as the creel.  </w:t>
      </w:r>
    </w:p>
    <w:p w14:paraId="733E9552" w14:textId="16D2F0E0" w:rsidR="002D5C88" w:rsidRPr="005D5B7D" w:rsidRDefault="008E098C" w:rsidP="00A47312">
      <w:pPr>
        <w:pStyle w:val="BodyText"/>
        <w:numPr>
          <w:ilvl w:val="0"/>
          <w:numId w:val="1"/>
        </w:numPr>
        <w:spacing w:after="120"/>
        <w:ind w:left="0"/>
        <w:rPr>
          <w:rFonts w:ascii="Times New Roman" w:hAnsi="Times New Roman"/>
          <w:sz w:val="24"/>
          <w:szCs w:val="24"/>
        </w:rPr>
      </w:pPr>
      <w:r>
        <w:rPr>
          <w:rFonts w:ascii="Times New Roman" w:hAnsi="Times New Roman"/>
          <w:sz w:val="24"/>
          <w:szCs w:val="24"/>
        </w:rPr>
        <w:t xml:space="preserve">Figure </w:t>
      </w:r>
      <w:r w:rsidR="00BC5CEE">
        <w:rPr>
          <w:rFonts w:ascii="Times New Roman" w:hAnsi="Times New Roman"/>
          <w:sz w:val="24"/>
          <w:szCs w:val="24"/>
        </w:rPr>
        <w:t>7</w:t>
      </w:r>
      <w:r w:rsidR="0009054E" w:rsidRPr="005D5B7D">
        <w:rPr>
          <w:rFonts w:ascii="Times New Roman" w:hAnsi="Times New Roman"/>
          <w:sz w:val="24"/>
          <w:szCs w:val="24"/>
        </w:rPr>
        <w:t xml:space="preserve"> is an exploded view of the material spindle assembly</w:t>
      </w:r>
      <w:r>
        <w:rPr>
          <w:rFonts w:ascii="Times New Roman" w:hAnsi="Times New Roman"/>
          <w:sz w:val="24"/>
          <w:szCs w:val="24"/>
        </w:rPr>
        <w:t xml:space="preserve"> of the spool assembly</w:t>
      </w:r>
      <w:r w:rsidR="0009054E" w:rsidRPr="005D5B7D">
        <w:rPr>
          <w:rFonts w:ascii="Times New Roman" w:hAnsi="Times New Roman"/>
          <w:sz w:val="24"/>
          <w:szCs w:val="24"/>
        </w:rPr>
        <w:t xml:space="preserve">.  It includes a material spool </w:t>
      </w:r>
      <w:r w:rsidR="005D5B7D" w:rsidRPr="005D5B7D">
        <w:rPr>
          <w:rFonts w:ascii="Times New Roman" w:hAnsi="Times New Roman"/>
          <w:sz w:val="24"/>
          <w:szCs w:val="24"/>
        </w:rPr>
        <w:t xml:space="preserve">40 </w:t>
      </w:r>
      <w:r w:rsidR="0009054E" w:rsidRPr="005D5B7D">
        <w:rPr>
          <w:rFonts w:ascii="Times New Roman" w:hAnsi="Times New Roman"/>
          <w:sz w:val="24"/>
          <w:szCs w:val="24"/>
        </w:rPr>
        <w:t xml:space="preserve">which contains the </w:t>
      </w:r>
      <w:r w:rsidR="005D5B7D" w:rsidRPr="005D5B7D">
        <w:rPr>
          <w:rFonts w:ascii="Times New Roman" w:hAnsi="Times New Roman"/>
          <w:sz w:val="24"/>
          <w:szCs w:val="24"/>
        </w:rPr>
        <w:t xml:space="preserve">combination of </w:t>
      </w:r>
      <w:r w:rsidR="0009054E" w:rsidRPr="005D5B7D">
        <w:rPr>
          <w:rFonts w:ascii="Times New Roman" w:hAnsi="Times New Roman"/>
          <w:sz w:val="24"/>
          <w:szCs w:val="24"/>
        </w:rPr>
        <w:t xml:space="preserve">carbon fiber material </w:t>
      </w:r>
      <w:r w:rsidR="005D5B7D" w:rsidRPr="005D5B7D">
        <w:rPr>
          <w:rFonts w:ascii="Times New Roman" w:hAnsi="Times New Roman"/>
          <w:sz w:val="24"/>
          <w:szCs w:val="24"/>
        </w:rPr>
        <w:t xml:space="preserve">and </w:t>
      </w:r>
      <w:r w:rsidR="0009054E" w:rsidRPr="005D5B7D">
        <w:rPr>
          <w:rFonts w:ascii="Times New Roman" w:hAnsi="Times New Roman"/>
          <w:sz w:val="24"/>
          <w:szCs w:val="24"/>
        </w:rPr>
        <w:t>polymer backing film.  The polymer backing film is remove</w:t>
      </w:r>
      <w:r w:rsidR="005D5B7D" w:rsidRPr="005D5B7D">
        <w:rPr>
          <w:rFonts w:ascii="Times New Roman" w:hAnsi="Times New Roman"/>
          <w:sz w:val="24"/>
          <w:szCs w:val="24"/>
        </w:rPr>
        <w:t>d</w:t>
      </w:r>
      <w:r w:rsidR="0009054E" w:rsidRPr="005D5B7D">
        <w:rPr>
          <w:rFonts w:ascii="Times New Roman" w:hAnsi="Times New Roman"/>
          <w:sz w:val="24"/>
          <w:szCs w:val="24"/>
        </w:rPr>
        <w:t xml:space="preserve"> in the process of unwinding the material</w:t>
      </w:r>
      <w:r w:rsidR="005D5B7D" w:rsidRPr="005D5B7D">
        <w:rPr>
          <w:rFonts w:ascii="Times New Roman" w:hAnsi="Times New Roman"/>
          <w:sz w:val="24"/>
          <w:szCs w:val="24"/>
        </w:rPr>
        <w:t xml:space="preserve"> from t</w:t>
      </w:r>
      <w:r w:rsidR="0009054E" w:rsidRPr="005D5B7D">
        <w:rPr>
          <w:rFonts w:ascii="Times New Roman" w:hAnsi="Times New Roman"/>
          <w:sz w:val="24"/>
          <w:szCs w:val="24"/>
        </w:rPr>
        <w:t xml:space="preserve">he material spindle </w:t>
      </w:r>
      <w:r>
        <w:rPr>
          <w:rFonts w:ascii="Times New Roman" w:hAnsi="Times New Roman"/>
          <w:sz w:val="24"/>
          <w:szCs w:val="24"/>
        </w:rPr>
        <w:t xml:space="preserve">assembly </w:t>
      </w:r>
      <w:r w:rsidR="0009054E" w:rsidRPr="005D5B7D">
        <w:rPr>
          <w:rFonts w:ascii="Times New Roman" w:hAnsi="Times New Roman"/>
          <w:sz w:val="24"/>
          <w:szCs w:val="24"/>
        </w:rPr>
        <w:t>4</w:t>
      </w:r>
      <w:r w:rsidR="005D5B7D" w:rsidRPr="005D5B7D">
        <w:rPr>
          <w:rFonts w:ascii="Times New Roman" w:hAnsi="Times New Roman"/>
          <w:sz w:val="24"/>
          <w:szCs w:val="24"/>
        </w:rPr>
        <w:t xml:space="preserve">2 on which spool 40 is mounted and </w:t>
      </w:r>
      <w:r>
        <w:rPr>
          <w:rFonts w:ascii="Times New Roman" w:hAnsi="Times New Roman"/>
          <w:sz w:val="24"/>
          <w:szCs w:val="24"/>
        </w:rPr>
        <w:t xml:space="preserve">which </w:t>
      </w:r>
      <w:r w:rsidR="005D5B7D" w:rsidRPr="005D5B7D">
        <w:rPr>
          <w:rFonts w:ascii="Times New Roman" w:hAnsi="Times New Roman"/>
          <w:sz w:val="24"/>
          <w:szCs w:val="24"/>
        </w:rPr>
        <w:t xml:space="preserve">in turn </w:t>
      </w:r>
      <w:r>
        <w:rPr>
          <w:rFonts w:ascii="Times New Roman" w:hAnsi="Times New Roman"/>
          <w:sz w:val="24"/>
          <w:szCs w:val="24"/>
        </w:rPr>
        <w:t xml:space="preserve">is </w:t>
      </w:r>
      <w:r w:rsidR="005D5B7D" w:rsidRPr="005D5B7D">
        <w:rPr>
          <w:rFonts w:ascii="Times New Roman" w:hAnsi="Times New Roman"/>
          <w:sz w:val="24"/>
          <w:szCs w:val="24"/>
        </w:rPr>
        <w:t>mounted</w:t>
      </w:r>
      <w:r w:rsidR="0009054E" w:rsidRPr="005D5B7D">
        <w:rPr>
          <w:rFonts w:ascii="Times New Roman" w:hAnsi="Times New Roman"/>
          <w:sz w:val="24"/>
          <w:szCs w:val="24"/>
        </w:rPr>
        <w:t xml:space="preserve"> directly on the gear drive </w:t>
      </w:r>
      <w:r>
        <w:rPr>
          <w:rFonts w:ascii="Times New Roman" w:hAnsi="Times New Roman"/>
          <w:sz w:val="24"/>
          <w:szCs w:val="24"/>
        </w:rPr>
        <w:t>locking</w:t>
      </w:r>
      <w:r w:rsidR="0009054E" w:rsidRPr="005D5B7D">
        <w:rPr>
          <w:rFonts w:ascii="Times New Roman" w:hAnsi="Times New Roman"/>
          <w:sz w:val="24"/>
          <w:szCs w:val="24"/>
        </w:rPr>
        <w:t xml:space="preserve"> the car</w:t>
      </w:r>
      <w:r w:rsidR="005D5B7D" w:rsidRPr="005D5B7D">
        <w:rPr>
          <w:rFonts w:ascii="Times New Roman" w:hAnsi="Times New Roman"/>
          <w:sz w:val="24"/>
          <w:szCs w:val="24"/>
        </w:rPr>
        <w:t>bon</w:t>
      </w:r>
      <w:r w:rsidR="0009054E" w:rsidRPr="005D5B7D">
        <w:rPr>
          <w:rFonts w:ascii="Times New Roman" w:hAnsi="Times New Roman"/>
          <w:sz w:val="24"/>
          <w:szCs w:val="24"/>
        </w:rPr>
        <w:t xml:space="preserve"> fiber spool </w:t>
      </w:r>
      <w:r w:rsidR="005D5B7D" w:rsidRPr="005D5B7D">
        <w:rPr>
          <w:rFonts w:ascii="Times New Roman" w:hAnsi="Times New Roman"/>
          <w:sz w:val="24"/>
          <w:szCs w:val="24"/>
        </w:rPr>
        <w:t xml:space="preserve">40 </w:t>
      </w:r>
      <w:r w:rsidR="0009054E" w:rsidRPr="005D5B7D">
        <w:rPr>
          <w:rFonts w:ascii="Times New Roman" w:hAnsi="Times New Roman"/>
          <w:sz w:val="24"/>
          <w:szCs w:val="24"/>
        </w:rPr>
        <w:t xml:space="preserve">so that there is no relative motion.  This ensures that gearbox output flange </w:t>
      </w:r>
      <w:ins w:id="37" w:author="Owen Lu" w:date="2018-11-08T15:39:00Z">
        <w:r w:rsidR="00866BF1">
          <w:rPr>
            <w:rFonts w:ascii="Times New Roman" w:hAnsi="Times New Roman"/>
            <w:sz w:val="24"/>
            <w:szCs w:val="24"/>
          </w:rPr>
          <w:t xml:space="preserve">on </w:t>
        </w:r>
      </w:ins>
      <w:del w:id="38" w:author="Owen Lu" w:date="2018-11-08T15:39:00Z">
        <w:r w:rsidR="005D5B7D" w:rsidRPr="005D5B7D" w:rsidDel="00866BF1">
          <w:rPr>
            <w:rFonts w:ascii="Times New Roman" w:hAnsi="Times New Roman"/>
            <w:sz w:val="24"/>
            <w:szCs w:val="24"/>
          </w:rPr>
          <w:delText>44</w:delText>
        </w:r>
      </w:del>
      <w:ins w:id="39" w:author="Owen Lu" w:date="2018-11-08T15:39:00Z">
        <w:r w:rsidR="00866BF1">
          <w:rPr>
            <w:rFonts w:ascii="Times New Roman" w:hAnsi="Times New Roman"/>
            <w:sz w:val="24"/>
            <w:szCs w:val="24"/>
          </w:rPr>
          <w:t>46</w:t>
        </w:r>
      </w:ins>
      <w:r w:rsidR="005D5B7D" w:rsidRPr="005D5B7D">
        <w:rPr>
          <w:rFonts w:ascii="Times New Roman" w:hAnsi="Times New Roman"/>
          <w:sz w:val="24"/>
          <w:szCs w:val="24"/>
        </w:rPr>
        <w:t xml:space="preserve"> </w:t>
      </w:r>
      <w:r w:rsidR="0009054E" w:rsidRPr="005D5B7D">
        <w:rPr>
          <w:rFonts w:ascii="Times New Roman" w:hAnsi="Times New Roman"/>
          <w:sz w:val="24"/>
          <w:szCs w:val="24"/>
        </w:rPr>
        <w:t>rotates at the same speed as the carbon fiber spool</w:t>
      </w:r>
      <w:r w:rsidR="005D5B7D" w:rsidRPr="005D5B7D">
        <w:rPr>
          <w:rFonts w:ascii="Times New Roman" w:hAnsi="Times New Roman"/>
          <w:sz w:val="24"/>
          <w:szCs w:val="24"/>
        </w:rPr>
        <w:t xml:space="preserve"> 40</w:t>
      </w:r>
      <w:r w:rsidR="0009054E" w:rsidRPr="005D5B7D">
        <w:rPr>
          <w:rFonts w:ascii="Times New Roman" w:hAnsi="Times New Roman"/>
          <w:sz w:val="24"/>
          <w:szCs w:val="24"/>
        </w:rPr>
        <w:t xml:space="preserve">.  </w:t>
      </w:r>
      <w:r w:rsidR="002D5C88" w:rsidRPr="005D5B7D">
        <w:rPr>
          <w:rFonts w:ascii="Times New Roman" w:hAnsi="Times New Roman"/>
          <w:sz w:val="24"/>
          <w:szCs w:val="24"/>
        </w:rPr>
        <w:t>The spindle 4</w:t>
      </w:r>
      <w:r>
        <w:rPr>
          <w:rFonts w:ascii="Times New Roman" w:hAnsi="Times New Roman"/>
          <w:sz w:val="24"/>
          <w:szCs w:val="24"/>
        </w:rPr>
        <w:t>2</w:t>
      </w:r>
      <w:r w:rsidR="002D5C88" w:rsidRPr="005D5B7D">
        <w:rPr>
          <w:rFonts w:ascii="Times New Roman" w:hAnsi="Times New Roman"/>
          <w:sz w:val="24"/>
          <w:szCs w:val="24"/>
        </w:rPr>
        <w:t xml:space="preserve"> must be able to support the load of the spool </w:t>
      </w:r>
      <w:r>
        <w:rPr>
          <w:rFonts w:ascii="Times New Roman" w:hAnsi="Times New Roman"/>
          <w:sz w:val="24"/>
          <w:szCs w:val="24"/>
        </w:rPr>
        <w:t xml:space="preserve">40 </w:t>
      </w:r>
      <w:r w:rsidR="002D5C88" w:rsidRPr="005D5B7D">
        <w:rPr>
          <w:rFonts w:ascii="Times New Roman" w:hAnsi="Times New Roman"/>
          <w:sz w:val="24"/>
          <w:szCs w:val="24"/>
        </w:rPr>
        <w:t>during acceleration and loads</w:t>
      </w:r>
      <w:r w:rsidR="005D5B7D" w:rsidRPr="005D5B7D">
        <w:rPr>
          <w:rFonts w:ascii="Times New Roman" w:hAnsi="Times New Roman"/>
          <w:sz w:val="24"/>
          <w:szCs w:val="24"/>
        </w:rPr>
        <w:t xml:space="preserve"> due to gravity.</w:t>
      </w:r>
      <w:r w:rsidR="005D5B7D">
        <w:rPr>
          <w:rFonts w:ascii="Times New Roman" w:hAnsi="Times New Roman"/>
          <w:sz w:val="24"/>
          <w:szCs w:val="24"/>
        </w:rPr>
        <w:t xml:space="preserve">  </w:t>
      </w:r>
      <w:r>
        <w:rPr>
          <w:rFonts w:ascii="Times New Roman" w:hAnsi="Times New Roman"/>
          <w:sz w:val="24"/>
          <w:szCs w:val="24"/>
        </w:rPr>
        <w:t>M</w:t>
      </w:r>
      <w:r w:rsidR="002D5C88" w:rsidRPr="005D5B7D">
        <w:rPr>
          <w:rFonts w:ascii="Times New Roman" w:hAnsi="Times New Roman"/>
          <w:sz w:val="24"/>
          <w:szCs w:val="24"/>
        </w:rPr>
        <w:t xml:space="preserve">ounting flange 44 connects to gearbox </w:t>
      </w:r>
      <w:r w:rsidR="005D5B7D">
        <w:rPr>
          <w:rFonts w:ascii="Times New Roman" w:hAnsi="Times New Roman"/>
          <w:sz w:val="24"/>
          <w:szCs w:val="24"/>
        </w:rPr>
        <w:t xml:space="preserve">46 </w:t>
      </w:r>
      <w:r w:rsidR="002D5C88" w:rsidRPr="005D5B7D">
        <w:rPr>
          <w:rFonts w:ascii="Times New Roman" w:hAnsi="Times New Roman"/>
          <w:sz w:val="24"/>
          <w:szCs w:val="24"/>
        </w:rPr>
        <w:t xml:space="preserve">and mounts the </w:t>
      </w:r>
      <w:r w:rsidR="005D5B7D">
        <w:rPr>
          <w:rFonts w:ascii="Times New Roman" w:hAnsi="Times New Roman"/>
          <w:sz w:val="24"/>
          <w:szCs w:val="24"/>
        </w:rPr>
        <w:t xml:space="preserve">complete </w:t>
      </w:r>
      <w:r w:rsidR="002D5C88" w:rsidRPr="005D5B7D">
        <w:rPr>
          <w:rFonts w:ascii="Times New Roman" w:hAnsi="Times New Roman"/>
          <w:sz w:val="24"/>
          <w:szCs w:val="24"/>
        </w:rPr>
        <w:t>assembly to the back plat</w:t>
      </w:r>
      <w:r w:rsidR="005D5B7D">
        <w:rPr>
          <w:rFonts w:ascii="Times New Roman" w:hAnsi="Times New Roman"/>
          <w:sz w:val="24"/>
          <w:szCs w:val="24"/>
        </w:rPr>
        <w:t>e</w:t>
      </w:r>
      <w:r w:rsidR="002D5C88" w:rsidRPr="005D5B7D">
        <w:rPr>
          <w:rFonts w:ascii="Times New Roman" w:hAnsi="Times New Roman"/>
          <w:sz w:val="24"/>
          <w:szCs w:val="24"/>
        </w:rPr>
        <w:t xml:space="preserve"> of the modular </w:t>
      </w:r>
      <w:r w:rsidR="005D5B7D">
        <w:rPr>
          <w:rFonts w:ascii="Times New Roman" w:hAnsi="Times New Roman"/>
          <w:sz w:val="24"/>
          <w:szCs w:val="24"/>
        </w:rPr>
        <w:t xml:space="preserve">head </w:t>
      </w:r>
      <w:r w:rsidR="002D5C88" w:rsidRPr="005D5B7D">
        <w:rPr>
          <w:rFonts w:ascii="Times New Roman" w:hAnsi="Times New Roman"/>
          <w:sz w:val="24"/>
          <w:szCs w:val="24"/>
        </w:rPr>
        <w:t>unit.</w:t>
      </w:r>
    </w:p>
    <w:p w14:paraId="42F371BC" w14:textId="778340BD" w:rsidR="002D5C88" w:rsidRDefault="008E098C" w:rsidP="00A47312">
      <w:pPr>
        <w:pStyle w:val="BodyText"/>
        <w:numPr>
          <w:ilvl w:val="0"/>
          <w:numId w:val="1"/>
        </w:numPr>
        <w:spacing w:after="120"/>
        <w:ind w:left="0"/>
        <w:rPr>
          <w:rFonts w:ascii="Times New Roman" w:hAnsi="Times New Roman"/>
          <w:sz w:val="24"/>
          <w:szCs w:val="24"/>
        </w:rPr>
      </w:pPr>
      <w:r>
        <w:rPr>
          <w:rFonts w:ascii="Times New Roman" w:hAnsi="Times New Roman"/>
          <w:sz w:val="24"/>
          <w:szCs w:val="24"/>
        </w:rPr>
        <w:t>G</w:t>
      </w:r>
      <w:r w:rsidR="002D5C88">
        <w:rPr>
          <w:rFonts w:ascii="Times New Roman" w:hAnsi="Times New Roman"/>
          <w:sz w:val="24"/>
          <w:szCs w:val="24"/>
        </w:rPr>
        <w:t xml:space="preserve">earbox </w:t>
      </w:r>
      <w:r w:rsidR="005D5B7D">
        <w:rPr>
          <w:rFonts w:ascii="Times New Roman" w:hAnsi="Times New Roman"/>
          <w:sz w:val="24"/>
          <w:szCs w:val="24"/>
        </w:rPr>
        <w:t>4</w:t>
      </w:r>
      <w:r w:rsidR="002D5C88">
        <w:rPr>
          <w:rFonts w:ascii="Times New Roman" w:hAnsi="Times New Roman"/>
          <w:sz w:val="24"/>
          <w:szCs w:val="24"/>
        </w:rPr>
        <w:t xml:space="preserve">6 reduces the </w:t>
      </w:r>
      <w:r>
        <w:rPr>
          <w:rFonts w:ascii="Times New Roman" w:hAnsi="Times New Roman"/>
          <w:sz w:val="24"/>
          <w:szCs w:val="24"/>
        </w:rPr>
        <w:t xml:space="preserve">rotational </w:t>
      </w:r>
      <w:r w:rsidR="002D5C88">
        <w:rPr>
          <w:rFonts w:ascii="Times New Roman" w:hAnsi="Times New Roman"/>
          <w:sz w:val="24"/>
          <w:szCs w:val="24"/>
        </w:rPr>
        <w:t xml:space="preserve">speed </w:t>
      </w:r>
      <w:r>
        <w:rPr>
          <w:rFonts w:ascii="Times New Roman" w:hAnsi="Times New Roman"/>
          <w:sz w:val="24"/>
          <w:szCs w:val="24"/>
        </w:rPr>
        <w:t xml:space="preserve">of the spindle and hence the spool </w:t>
      </w:r>
      <w:r w:rsidR="00BC5CEE">
        <w:rPr>
          <w:rFonts w:ascii="Times New Roman" w:hAnsi="Times New Roman"/>
          <w:sz w:val="24"/>
          <w:szCs w:val="24"/>
        </w:rPr>
        <w:t xml:space="preserve">40 </w:t>
      </w:r>
      <w:r w:rsidR="005D5B7D">
        <w:rPr>
          <w:rFonts w:ascii="Times New Roman" w:hAnsi="Times New Roman"/>
          <w:sz w:val="24"/>
          <w:szCs w:val="24"/>
        </w:rPr>
        <w:t xml:space="preserve">and </w:t>
      </w:r>
      <w:r w:rsidR="002D5C88">
        <w:rPr>
          <w:rFonts w:ascii="Times New Roman" w:hAnsi="Times New Roman"/>
          <w:sz w:val="24"/>
          <w:szCs w:val="24"/>
        </w:rPr>
        <w:t xml:space="preserve">increases the torque of the motor which allows the motor to move </w:t>
      </w:r>
      <w:r w:rsidR="005D5B7D">
        <w:rPr>
          <w:rFonts w:ascii="Times New Roman" w:hAnsi="Times New Roman"/>
          <w:sz w:val="24"/>
          <w:szCs w:val="24"/>
        </w:rPr>
        <w:t>the</w:t>
      </w:r>
      <w:r w:rsidR="002D5C88">
        <w:rPr>
          <w:rFonts w:ascii="Times New Roman" w:hAnsi="Times New Roman"/>
          <w:sz w:val="24"/>
          <w:szCs w:val="24"/>
        </w:rPr>
        <w:t xml:space="preserve"> high </w:t>
      </w:r>
      <w:r w:rsidR="005D5B7D">
        <w:rPr>
          <w:rFonts w:ascii="Times New Roman" w:hAnsi="Times New Roman"/>
          <w:sz w:val="24"/>
          <w:szCs w:val="24"/>
        </w:rPr>
        <w:t>inertia</w:t>
      </w:r>
      <w:r w:rsidR="002D5C88">
        <w:rPr>
          <w:rFonts w:ascii="Times New Roman" w:hAnsi="Times New Roman"/>
          <w:sz w:val="24"/>
          <w:szCs w:val="24"/>
        </w:rPr>
        <w:t xml:space="preserve"> spool 40.  It also </w:t>
      </w:r>
      <w:r w:rsidR="005D5B7D">
        <w:rPr>
          <w:rFonts w:ascii="Times New Roman" w:hAnsi="Times New Roman"/>
          <w:sz w:val="24"/>
          <w:szCs w:val="24"/>
        </w:rPr>
        <w:t>is</w:t>
      </w:r>
      <w:r w:rsidR="002D5C88">
        <w:rPr>
          <w:rFonts w:ascii="Times New Roman" w:hAnsi="Times New Roman"/>
          <w:sz w:val="24"/>
          <w:szCs w:val="24"/>
        </w:rPr>
        <w:t xml:space="preserve"> strong enough to </w:t>
      </w:r>
      <w:r>
        <w:rPr>
          <w:rFonts w:ascii="Times New Roman" w:hAnsi="Times New Roman"/>
          <w:sz w:val="24"/>
          <w:szCs w:val="24"/>
        </w:rPr>
        <w:t xml:space="preserve">handle the spool/fabric </w:t>
      </w:r>
      <w:r w:rsidR="002D5C88">
        <w:rPr>
          <w:rFonts w:ascii="Times New Roman" w:hAnsi="Times New Roman"/>
          <w:sz w:val="24"/>
          <w:szCs w:val="24"/>
        </w:rPr>
        <w:t xml:space="preserve">load </w:t>
      </w:r>
      <w:r w:rsidR="005D5B7D">
        <w:rPr>
          <w:rFonts w:ascii="Times New Roman" w:hAnsi="Times New Roman"/>
          <w:sz w:val="24"/>
          <w:szCs w:val="24"/>
        </w:rPr>
        <w:t>due to</w:t>
      </w:r>
      <w:r w:rsidR="002D5C88">
        <w:rPr>
          <w:rFonts w:ascii="Times New Roman" w:hAnsi="Times New Roman"/>
          <w:sz w:val="24"/>
          <w:szCs w:val="24"/>
        </w:rPr>
        <w:t xml:space="preserve"> the</w:t>
      </w:r>
      <w:r w:rsidR="005D5B7D">
        <w:rPr>
          <w:rFonts w:ascii="Times New Roman" w:hAnsi="Times New Roman"/>
          <w:sz w:val="24"/>
          <w:szCs w:val="24"/>
        </w:rPr>
        <w:t xml:space="preserve"> </w:t>
      </w:r>
      <w:r w:rsidR="00BC5CEE" w:rsidRPr="00390BFE">
        <w:rPr>
          <w:rFonts w:ascii="Times New Roman" w:hAnsi="Times New Roman"/>
          <w:sz w:val="24"/>
          <w:szCs w:val="24"/>
        </w:rPr>
        <w:t>inertial forces from head rotation and translation,</w:t>
      </w:r>
      <w:r w:rsidR="002D5C88">
        <w:rPr>
          <w:rFonts w:ascii="Times New Roman" w:hAnsi="Times New Roman"/>
          <w:sz w:val="24"/>
          <w:szCs w:val="24"/>
        </w:rPr>
        <w:t xml:space="preserve"> of the spool as well as gravity. </w:t>
      </w:r>
      <w:r w:rsidR="0020409D">
        <w:rPr>
          <w:rFonts w:ascii="Times New Roman" w:hAnsi="Times New Roman"/>
          <w:sz w:val="24"/>
          <w:szCs w:val="24"/>
        </w:rPr>
        <w:t xml:space="preserve"> The servo motor and controller/</w:t>
      </w:r>
      <w:r w:rsidR="002D5C88">
        <w:rPr>
          <w:rFonts w:ascii="Times New Roman" w:hAnsi="Times New Roman"/>
          <w:sz w:val="24"/>
          <w:szCs w:val="24"/>
        </w:rPr>
        <w:t xml:space="preserve">amplifier </w:t>
      </w:r>
      <w:r w:rsidR="0020409D">
        <w:rPr>
          <w:rFonts w:ascii="Times New Roman" w:hAnsi="Times New Roman"/>
          <w:sz w:val="24"/>
          <w:szCs w:val="24"/>
        </w:rPr>
        <w:t xml:space="preserve">shown at </w:t>
      </w:r>
      <w:r w:rsidR="002D5C88">
        <w:rPr>
          <w:rFonts w:ascii="Times New Roman" w:hAnsi="Times New Roman"/>
          <w:sz w:val="24"/>
          <w:szCs w:val="24"/>
        </w:rPr>
        <w:t xml:space="preserve">48 </w:t>
      </w:r>
      <w:r w:rsidR="0020409D">
        <w:rPr>
          <w:rFonts w:ascii="Times New Roman" w:hAnsi="Times New Roman"/>
          <w:sz w:val="24"/>
          <w:szCs w:val="24"/>
        </w:rPr>
        <w:lastRenderedPageBreak/>
        <w:t xml:space="preserve">in Figure 7 </w:t>
      </w:r>
      <w:r w:rsidR="002D5C88">
        <w:rPr>
          <w:rFonts w:ascii="Times New Roman" w:hAnsi="Times New Roman"/>
          <w:sz w:val="24"/>
          <w:szCs w:val="24"/>
        </w:rPr>
        <w:t xml:space="preserve">is an integrated </w:t>
      </w:r>
      <w:r w:rsidR="0020409D">
        <w:rPr>
          <w:rFonts w:ascii="Times New Roman" w:hAnsi="Times New Roman"/>
          <w:sz w:val="24"/>
          <w:szCs w:val="24"/>
        </w:rPr>
        <w:t>u</w:t>
      </w:r>
      <w:r w:rsidR="002D5C88">
        <w:rPr>
          <w:rFonts w:ascii="Times New Roman" w:hAnsi="Times New Roman"/>
          <w:sz w:val="24"/>
          <w:szCs w:val="24"/>
        </w:rPr>
        <w:t>n</w:t>
      </w:r>
      <w:r w:rsidR="0020409D">
        <w:rPr>
          <w:rFonts w:ascii="Times New Roman" w:hAnsi="Times New Roman"/>
          <w:sz w:val="24"/>
          <w:szCs w:val="24"/>
        </w:rPr>
        <w:t>it</w:t>
      </w:r>
      <w:r w:rsidR="002D5C88">
        <w:rPr>
          <w:rFonts w:ascii="Times New Roman" w:hAnsi="Times New Roman"/>
          <w:sz w:val="24"/>
          <w:szCs w:val="24"/>
        </w:rPr>
        <w:t xml:space="preserve"> with servo motor and amplifier into one packag</w:t>
      </w:r>
      <w:r w:rsidR="0020409D">
        <w:rPr>
          <w:rFonts w:ascii="Times New Roman" w:hAnsi="Times New Roman"/>
          <w:sz w:val="24"/>
          <w:szCs w:val="24"/>
        </w:rPr>
        <w:t>e.  The</w:t>
      </w:r>
      <w:r w:rsidR="002D5C88">
        <w:rPr>
          <w:rFonts w:ascii="Times New Roman" w:hAnsi="Times New Roman"/>
          <w:sz w:val="24"/>
          <w:szCs w:val="24"/>
        </w:rPr>
        <w:t xml:space="preserve"> servo motor </w:t>
      </w:r>
      <w:r>
        <w:rPr>
          <w:rFonts w:ascii="Times New Roman" w:hAnsi="Times New Roman"/>
          <w:sz w:val="24"/>
          <w:szCs w:val="24"/>
        </w:rPr>
        <w:t>48</w:t>
      </w:r>
      <w:r w:rsidR="00E059F7">
        <w:rPr>
          <w:rFonts w:ascii="Times New Roman" w:hAnsi="Times New Roman"/>
          <w:sz w:val="24"/>
          <w:szCs w:val="24"/>
        </w:rPr>
        <w:t>, in one embodiment,</w:t>
      </w:r>
      <w:r>
        <w:rPr>
          <w:rFonts w:ascii="Times New Roman" w:hAnsi="Times New Roman"/>
          <w:sz w:val="24"/>
          <w:szCs w:val="24"/>
        </w:rPr>
        <w:t xml:space="preserve"> </w:t>
      </w:r>
      <w:r w:rsidR="0020409D">
        <w:rPr>
          <w:rFonts w:ascii="Times New Roman" w:hAnsi="Times New Roman"/>
          <w:sz w:val="24"/>
          <w:szCs w:val="24"/>
        </w:rPr>
        <w:t xml:space="preserve">has </w:t>
      </w:r>
      <w:ins w:id="40" w:author="Owen Lu" w:date="2018-11-08T15:40:00Z">
        <w:r w:rsidR="00866BF1">
          <w:rPr>
            <w:rFonts w:ascii="Times New Roman" w:hAnsi="Times New Roman"/>
            <w:sz w:val="24"/>
            <w:szCs w:val="24"/>
          </w:rPr>
          <w:t xml:space="preserve">analog and </w:t>
        </w:r>
      </w:ins>
      <w:del w:id="41" w:author="Owen Lu" w:date="2018-11-08T15:40:00Z">
        <w:r w:rsidR="0020409D" w:rsidDel="00866BF1">
          <w:rPr>
            <w:rFonts w:ascii="Times New Roman" w:hAnsi="Times New Roman"/>
            <w:sz w:val="24"/>
            <w:szCs w:val="24"/>
          </w:rPr>
          <w:delText xml:space="preserve">a </w:delText>
        </w:r>
      </w:del>
      <w:r w:rsidR="0020409D">
        <w:rPr>
          <w:rFonts w:ascii="Times New Roman" w:hAnsi="Times New Roman"/>
          <w:sz w:val="24"/>
          <w:szCs w:val="24"/>
        </w:rPr>
        <w:t>digital I/O capabilit</w:t>
      </w:r>
      <w:del w:id="42" w:author="Owen Lu" w:date="2018-11-08T15:40:00Z">
        <w:r w:rsidR="0020409D" w:rsidDel="00866BF1">
          <w:rPr>
            <w:rFonts w:ascii="Times New Roman" w:hAnsi="Times New Roman"/>
            <w:sz w:val="24"/>
            <w:szCs w:val="24"/>
          </w:rPr>
          <w:delText>y</w:delText>
        </w:r>
      </w:del>
      <w:ins w:id="43" w:author="Owen Lu" w:date="2018-11-08T15:40:00Z">
        <w:r w:rsidR="00866BF1">
          <w:rPr>
            <w:rFonts w:ascii="Times New Roman" w:hAnsi="Times New Roman"/>
            <w:sz w:val="24"/>
            <w:szCs w:val="24"/>
          </w:rPr>
          <w:t>ies</w:t>
        </w:r>
      </w:ins>
      <w:r w:rsidR="0020409D">
        <w:rPr>
          <w:rFonts w:ascii="Times New Roman" w:hAnsi="Times New Roman"/>
          <w:sz w:val="24"/>
          <w:szCs w:val="24"/>
        </w:rPr>
        <w:t>,</w:t>
      </w:r>
      <w:r w:rsidR="002D5C88">
        <w:rPr>
          <w:rFonts w:ascii="Times New Roman" w:hAnsi="Times New Roman"/>
          <w:sz w:val="24"/>
          <w:szCs w:val="24"/>
        </w:rPr>
        <w:t xml:space="preserve"> and receives </w:t>
      </w:r>
      <w:r w:rsidR="00E059F7">
        <w:rPr>
          <w:rFonts w:ascii="Times New Roman" w:hAnsi="Times New Roman"/>
          <w:sz w:val="24"/>
          <w:szCs w:val="24"/>
        </w:rPr>
        <w:t xml:space="preserve">spool </w:t>
      </w:r>
      <w:r w:rsidR="00390BFE">
        <w:rPr>
          <w:rFonts w:ascii="Times New Roman" w:hAnsi="Times New Roman"/>
          <w:sz w:val="24"/>
          <w:szCs w:val="24"/>
        </w:rPr>
        <w:t>diameter</w:t>
      </w:r>
      <w:r w:rsidR="00E059F7">
        <w:rPr>
          <w:rFonts w:ascii="Times New Roman" w:hAnsi="Times New Roman"/>
          <w:sz w:val="24"/>
          <w:szCs w:val="24"/>
        </w:rPr>
        <w:t xml:space="preserve"> information and </w:t>
      </w:r>
      <w:r w:rsidR="0020409D">
        <w:rPr>
          <w:rFonts w:ascii="Times New Roman" w:hAnsi="Times New Roman"/>
          <w:sz w:val="24"/>
          <w:szCs w:val="24"/>
        </w:rPr>
        <w:t xml:space="preserve"> linear position of the dancer </w:t>
      </w:r>
      <w:r w:rsidR="00E059F7">
        <w:rPr>
          <w:rFonts w:ascii="Times New Roman" w:hAnsi="Times New Roman"/>
          <w:sz w:val="24"/>
          <w:szCs w:val="24"/>
        </w:rPr>
        <w:t>information to maintain tension in the tape/tow from the spool</w:t>
      </w:r>
      <w:r w:rsidR="0020409D">
        <w:rPr>
          <w:rFonts w:ascii="Times New Roman" w:hAnsi="Times New Roman"/>
          <w:sz w:val="24"/>
          <w:szCs w:val="24"/>
        </w:rPr>
        <w:t>.  The servo motor 48 is capable of forward and backward movement</w:t>
      </w:r>
      <w:r w:rsidR="00E059F7">
        <w:rPr>
          <w:rFonts w:ascii="Times New Roman" w:hAnsi="Times New Roman"/>
          <w:sz w:val="24"/>
          <w:szCs w:val="24"/>
        </w:rPr>
        <w:t>, again</w:t>
      </w:r>
      <w:r w:rsidR="0020409D">
        <w:rPr>
          <w:rFonts w:ascii="Times New Roman" w:hAnsi="Times New Roman"/>
          <w:sz w:val="24"/>
          <w:szCs w:val="24"/>
        </w:rPr>
        <w:t xml:space="preserve"> to</w:t>
      </w:r>
      <w:r>
        <w:rPr>
          <w:rFonts w:ascii="Times New Roman" w:hAnsi="Times New Roman"/>
          <w:sz w:val="24"/>
          <w:szCs w:val="24"/>
        </w:rPr>
        <w:t xml:space="preserve"> </w:t>
      </w:r>
      <w:r w:rsidR="0020409D">
        <w:rPr>
          <w:rFonts w:ascii="Times New Roman" w:hAnsi="Times New Roman"/>
          <w:sz w:val="24"/>
          <w:szCs w:val="24"/>
        </w:rPr>
        <w:t xml:space="preserve">maintain </w:t>
      </w:r>
      <w:r>
        <w:rPr>
          <w:rFonts w:ascii="Times New Roman" w:hAnsi="Times New Roman"/>
          <w:sz w:val="24"/>
          <w:szCs w:val="24"/>
        </w:rPr>
        <w:t xml:space="preserve">proper </w:t>
      </w:r>
      <w:r w:rsidR="0020409D">
        <w:rPr>
          <w:rFonts w:ascii="Times New Roman" w:hAnsi="Times New Roman"/>
          <w:sz w:val="24"/>
          <w:szCs w:val="24"/>
        </w:rPr>
        <w:t>tension</w:t>
      </w:r>
      <w:r>
        <w:rPr>
          <w:rFonts w:ascii="Times New Roman" w:hAnsi="Times New Roman"/>
          <w:sz w:val="24"/>
          <w:szCs w:val="24"/>
        </w:rPr>
        <w:t xml:space="preserve"> on the </w:t>
      </w:r>
      <w:r w:rsidR="00E059F7">
        <w:rPr>
          <w:rFonts w:ascii="Times New Roman" w:hAnsi="Times New Roman"/>
          <w:sz w:val="24"/>
          <w:szCs w:val="24"/>
        </w:rPr>
        <w:t>tape/tow</w:t>
      </w:r>
      <w:r w:rsidR="0020409D">
        <w:rPr>
          <w:rFonts w:ascii="Times New Roman" w:hAnsi="Times New Roman"/>
          <w:sz w:val="24"/>
          <w:szCs w:val="24"/>
        </w:rPr>
        <w:t>.  One example of a commercially available servo motor having such a capability is</w:t>
      </w:r>
      <w:r w:rsidR="00E059F7">
        <w:rPr>
          <w:rFonts w:ascii="Times New Roman" w:hAnsi="Times New Roman"/>
          <w:sz w:val="24"/>
          <w:szCs w:val="24"/>
        </w:rPr>
        <w:t xml:space="preserve"> </w:t>
      </w:r>
      <w:r w:rsidR="00390BFE" w:rsidRPr="00390BFE">
        <w:rPr>
          <w:rFonts w:ascii="Times New Roman" w:hAnsi="Times New Roman"/>
          <w:sz w:val="24"/>
          <w:szCs w:val="24"/>
        </w:rPr>
        <w:t xml:space="preserve">model </w:t>
      </w:r>
      <w:ins w:id="44" w:author="Owen Lu" w:date="2018-11-08T15:40:00Z">
        <w:r w:rsidR="00866BF1">
          <w:rPr>
            <w:rFonts w:ascii="Times New Roman" w:hAnsi="Times New Roman"/>
            <w:sz w:val="24"/>
            <w:szCs w:val="24"/>
          </w:rPr>
          <w:t>S</w:t>
        </w:r>
      </w:ins>
      <w:r w:rsidR="00390BFE">
        <w:rPr>
          <w:rFonts w:ascii="Times New Roman" w:hAnsi="Times New Roman"/>
          <w:sz w:val="24"/>
          <w:szCs w:val="24"/>
        </w:rPr>
        <w:t xml:space="preserve">M23166MT by Moog, </w:t>
      </w:r>
      <w:proofErr w:type="gramStart"/>
      <w:r w:rsidR="00390BFE">
        <w:rPr>
          <w:rFonts w:ascii="Times New Roman" w:hAnsi="Times New Roman"/>
          <w:sz w:val="24"/>
          <w:szCs w:val="24"/>
        </w:rPr>
        <w:t>Inc..</w:t>
      </w:r>
      <w:proofErr w:type="gramEnd"/>
      <w:r w:rsidR="0020409D">
        <w:rPr>
          <w:rFonts w:ascii="Times New Roman" w:hAnsi="Times New Roman"/>
          <w:sz w:val="24"/>
          <w:szCs w:val="24"/>
        </w:rPr>
        <w:t xml:space="preserve">  In </w:t>
      </w:r>
      <w:r w:rsidR="00E059F7" w:rsidRPr="00390BFE">
        <w:rPr>
          <w:rFonts w:ascii="Times New Roman" w:hAnsi="Times New Roman"/>
          <w:sz w:val="24"/>
          <w:szCs w:val="24"/>
        </w:rPr>
        <w:t>another</w:t>
      </w:r>
      <w:r w:rsidR="0020409D" w:rsidRPr="00E059F7">
        <w:rPr>
          <w:rFonts w:ascii="Times New Roman" w:hAnsi="Times New Roman"/>
          <w:b/>
          <w:sz w:val="24"/>
          <w:szCs w:val="24"/>
        </w:rPr>
        <w:t xml:space="preserve"> </w:t>
      </w:r>
      <w:r w:rsidR="0020409D">
        <w:rPr>
          <w:rFonts w:ascii="Times New Roman" w:hAnsi="Times New Roman"/>
          <w:sz w:val="24"/>
          <w:szCs w:val="24"/>
        </w:rPr>
        <w:t>embodiment</w:t>
      </w:r>
      <w:r w:rsidR="003B11A0">
        <w:rPr>
          <w:rFonts w:ascii="Times New Roman" w:hAnsi="Times New Roman"/>
          <w:sz w:val="24"/>
          <w:szCs w:val="24"/>
        </w:rPr>
        <w:t xml:space="preserve">, </w:t>
      </w:r>
      <w:r w:rsidR="0020409D">
        <w:rPr>
          <w:rFonts w:ascii="Times New Roman" w:hAnsi="Times New Roman"/>
          <w:sz w:val="24"/>
          <w:szCs w:val="24"/>
        </w:rPr>
        <w:t xml:space="preserve">the servo motor receives drive and control information from a local PLC computer mounted on the modular head assembly.  In </w:t>
      </w:r>
      <w:r w:rsidR="00E059F7">
        <w:rPr>
          <w:rFonts w:ascii="Times New Roman" w:hAnsi="Times New Roman"/>
          <w:sz w:val="24"/>
          <w:szCs w:val="24"/>
        </w:rPr>
        <w:t xml:space="preserve">the </w:t>
      </w:r>
      <w:r w:rsidR="00E059F7" w:rsidRPr="00390BFE">
        <w:rPr>
          <w:rFonts w:ascii="Times New Roman" w:hAnsi="Times New Roman"/>
          <w:sz w:val="24"/>
          <w:szCs w:val="24"/>
        </w:rPr>
        <w:t>present</w:t>
      </w:r>
      <w:r w:rsidR="0020409D" w:rsidRPr="00390BFE">
        <w:rPr>
          <w:rFonts w:ascii="Times New Roman" w:hAnsi="Times New Roman"/>
          <w:sz w:val="24"/>
          <w:szCs w:val="24"/>
        </w:rPr>
        <w:t xml:space="preserve"> embodiment, </w:t>
      </w:r>
      <w:r w:rsidR="00E059F7" w:rsidRPr="00390BFE">
        <w:rPr>
          <w:rFonts w:ascii="Times New Roman" w:hAnsi="Times New Roman"/>
          <w:sz w:val="24"/>
          <w:szCs w:val="24"/>
        </w:rPr>
        <w:t>discussed above,</w:t>
      </w:r>
      <w:r w:rsidR="00E059F7">
        <w:rPr>
          <w:rFonts w:ascii="Times New Roman" w:hAnsi="Times New Roman"/>
          <w:sz w:val="24"/>
          <w:szCs w:val="24"/>
        </w:rPr>
        <w:t xml:space="preserve"> </w:t>
      </w:r>
      <w:r w:rsidR="0020409D">
        <w:rPr>
          <w:rFonts w:ascii="Times New Roman" w:hAnsi="Times New Roman"/>
          <w:sz w:val="24"/>
          <w:szCs w:val="24"/>
        </w:rPr>
        <w:t xml:space="preserve">the servo motor </w:t>
      </w:r>
      <w:r w:rsidR="00E059F7">
        <w:rPr>
          <w:rFonts w:ascii="Times New Roman" w:hAnsi="Times New Roman"/>
          <w:sz w:val="24"/>
          <w:szCs w:val="24"/>
        </w:rPr>
        <w:t>is</w:t>
      </w:r>
      <w:r w:rsidR="0020409D">
        <w:rPr>
          <w:rFonts w:ascii="Times New Roman" w:hAnsi="Times New Roman"/>
          <w:sz w:val="24"/>
          <w:szCs w:val="24"/>
        </w:rPr>
        <w:t xml:space="preserve"> completely self contained, capable </w:t>
      </w:r>
      <w:r>
        <w:rPr>
          <w:rFonts w:ascii="Times New Roman" w:hAnsi="Times New Roman"/>
          <w:sz w:val="24"/>
          <w:szCs w:val="24"/>
        </w:rPr>
        <w:t xml:space="preserve">itself </w:t>
      </w:r>
      <w:r w:rsidR="0020409D">
        <w:rPr>
          <w:rFonts w:ascii="Times New Roman" w:hAnsi="Times New Roman"/>
          <w:sz w:val="24"/>
          <w:szCs w:val="24"/>
        </w:rPr>
        <w:t xml:space="preserve">of controlling the spindle </w:t>
      </w:r>
      <w:r>
        <w:rPr>
          <w:rFonts w:ascii="Times New Roman" w:hAnsi="Times New Roman"/>
          <w:sz w:val="24"/>
          <w:szCs w:val="24"/>
        </w:rPr>
        <w:t>with input</w:t>
      </w:r>
      <w:r w:rsidR="0020409D">
        <w:rPr>
          <w:rFonts w:ascii="Times New Roman" w:hAnsi="Times New Roman"/>
          <w:sz w:val="24"/>
          <w:szCs w:val="24"/>
        </w:rPr>
        <w:t xml:space="preserve"> from the diameter sensor and the linear displacement sensor.  In both of these embodiment</w:t>
      </w:r>
      <w:r w:rsidR="00E059F7">
        <w:rPr>
          <w:rFonts w:ascii="Times New Roman" w:hAnsi="Times New Roman"/>
          <w:sz w:val="24"/>
          <w:szCs w:val="24"/>
        </w:rPr>
        <w:t>s</w:t>
      </w:r>
      <w:r w:rsidR="0020409D">
        <w:rPr>
          <w:rFonts w:ascii="Times New Roman" w:hAnsi="Times New Roman"/>
          <w:sz w:val="24"/>
          <w:szCs w:val="24"/>
        </w:rPr>
        <w:t xml:space="preserve">, </w:t>
      </w:r>
      <w:r w:rsidR="003B11A0">
        <w:rPr>
          <w:rFonts w:ascii="Times New Roman" w:hAnsi="Times New Roman"/>
          <w:sz w:val="24"/>
          <w:szCs w:val="24"/>
        </w:rPr>
        <w:t xml:space="preserve">the control of the servo motors is localized on the </w:t>
      </w:r>
      <w:r>
        <w:rPr>
          <w:rFonts w:ascii="Times New Roman" w:hAnsi="Times New Roman"/>
          <w:sz w:val="24"/>
          <w:szCs w:val="24"/>
        </w:rPr>
        <w:t xml:space="preserve">modular </w:t>
      </w:r>
      <w:r w:rsidR="003B11A0">
        <w:rPr>
          <w:rFonts w:ascii="Times New Roman" w:hAnsi="Times New Roman"/>
          <w:sz w:val="24"/>
          <w:szCs w:val="24"/>
        </w:rPr>
        <w:t>head</w:t>
      </w:r>
      <w:r w:rsidR="0020409D">
        <w:rPr>
          <w:rFonts w:ascii="Times New Roman" w:hAnsi="Times New Roman"/>
          <w:sz w:val="24"/>
          <w:szCs w:val="24"/>
        </w:rPr>
        <w:t>.  T</w:t>
      </w:r>
      <w:r w:rsidR="003B11A0">
        <w:rPr>
          <w:rFonts w:ascii="Times New Roman" w:hAnsi="Times New Roman"/>
          <w:sz w:val="24"/>
          <w:szCs w:val="24"/>
        </w:rPr>
        <w:t>here are no wires</w:t>
      </w:r>
      <w:r>
        <w:rPr>
          <w:rFonts w:ascii="Times New Roman" w:hAnsi="Times New Roman"/>
          <w:sz w:val="24"/>
          <w:szCs w:val="24"/>
        </w:rPr>
        <w:t xml:space="preserve"> or other </w:t>
      </w:r>
      <w:r w:rsidRPr="00390BFE">
        <w:rPr>
          <w:rFonts w:ascii="Times New Roman" w:hAnsi="Times New Roman"/>
          <w:sz w:val="24"/>
          <w:szCs w:val="24"/>
        </w:rPr>
        <w:t>connections</w:t>
      </w:r>
      <w:r w:rsidR="003B11A0" w:rsidRPr="00390BFE">
        <w:rPr>
          <w:rFonts w:ascii="Times New Roman" w:hAnsi="Times New Roman"/>
          <w:sz w:val="24"/>
          <w:szCs w:val="24"/>
        </w:rPr>
        <w:t xml:space="preserve"> </w:t>
      </w:r>
      <w:r w:rsidR="00E059F7" w:rsidRPr="00390BFE">
        <w:rPr>
          <w:rFonts w:ascii="Times New Roman" w:hAnsi="Times New Roman"/>
          <w:sz w:val="24"/>
          <w:szCs w:val="24"/>
        </w:rPr>
        <w:t>for drive and control with</w:t>
      </w:r>
      <w:r w:rsidR="003B11A0" w:rsidRPr="00390BFE">
        <w:rPr>
          <w:rFonts w:ascii="Times New Roman" w:hAnsi="Times New Roman"/>
          <w:sz w:val="24"/>
          <w:szCs w:val="24"/>
        </w:rPr>
        <w:t xml:space="preserve"> the remote </w:t>
      </w:r>
      <w:r w:rsidR="0020409D" w:rsidRPr="00390BFE">
        <w:rPr>
          <w:rFonts w:ascii="Times New Roman" w:hAnsi="Times New Roman"/>
          <w:sz w:val="24"/>
          <w:szCs w:val="24"/>
        </w:rPr>
        <w:t>CNC.  Both of these embodiments</w:t>
      </w:r>
      <w:r w:rsidR="003B11A0" w:rsidRPr="00390BFE">
        <w:rPr>
          <w:rFonts w:ascii="Times New Roman" w:hAnsi="Times New Roman"/>
          <w:sz w:val="24"/>
          <w:szCs w:val="24"/>
        </w:rPr>
        <w:t xml:space="preserve"> include a servo </w:t>
      </w:r>
      <w:r w:rsidR="003B11A0">
        <w:rPr>
          <w:rFonts w:ascii="Times New Roman" w:hAnsi="Times New Roman"/>
          <w:sz w:val="24"/>
          <w:szCs w:val="24"/>
        </w:rPr>
        <w:t>motor</w:t>
      </w:r>
      <w:r w:rsidR="0020409D">
        <w:rPr>
          <w:rFonts w:ascii="Times New Roman" w:hAnsi="Times New Roman"/>
          <w:sz w:val="24"/>
          <w:szCs w:val="24"/>
        </w:rPr>
        <w:t xml:space="preserve"> controller</w:t>
      </w:r>
      <w:r w:rsidR="003B11A0">
        <w:rPr>
          <w:rFonts w:ascii="Times New Roman" w:hAnsi="Times New Roman"/>
          <w:sz w:val="24"/>
          <w:szCs w:val="24"/>
        </w:rPr>
        <w:t>, which</w:t>
      </w:r>
      <w:r w:rsidR="0020409D">
        <w:rPr>
          <w:rFonts w:ascii="Times New Roman" w:hAnsi="Times New Roman"/>
          <w:sz w:val="24"/>
          <w:szCs w:val="24"/>
        </w:rPr>
        <w:t>,</w:t>
      </w:r>
      <w:r w:rsidR="003B11A0">
        <w:rPr>
          <w:rFonts w:ascii="Times New Roman" w:hAnsi="Times New Roman"/>
          <w:sz w:val="24"/>
          <w:szCs w:val="24"/>
        </w:rPr>
        <w:t xml:space="preserve"> </w:t>
      </w:r>
      <w:r w:rsidR="0020409D">
        <w:rPr>
          <w:rFonts w:ascii="Times New Roman" w:hAnsi="Times New Roman"/>
          <w:sz w:val="24"/>
          <w:szCs w:val="24"/>
        </w:rPr>
        <w:t>a</w:t>
      </w:r>
      <w:r w:rsidR="003B11A0">
        <w:rPr>
          <w:rFonts w:ascii="Times New Roman" w:hAnsi="Times New Roman"/>
          <w:sz w:val="24"/>
          <w:szCs w:val="24"/>
        </w:rPr>
        <w:t xml:space="preserve">s indicated above, </w:t>
      </w:r>
      <w:r w:rsidR="0020409D">
        <w:rPr>
          <w:rFonts w:ascii="Times New Roman" w:hAnsi="Times New Roman"/>
          <w:sz w:val="24"/>
          <w:szCs w:val="24"/>
        </w:rPr>
        <w:t>has</w:t>
      </w:r>
      <w:r w:rsidR="003B11A0">
        <w:rPr>
          <w:rFonts w:ascii="Times New Roman" w:hAnsi="Times New Roman"/>
          <w:sz w:val="24"/>
          <w:szCs w:val="24"/>
        </w:rPr>
        <w:t xml:space="preserve"> significant advantages over existing modular head</w:t>
      </w:r>
      <w:r w:rsidR="00E059F7" w:rsidRPr="00390BFE">
        <w:rPr>
          <w:rFonts w:ascii="Times New Roman" w:hAnsi="Times New Roman"/>
          <w:sz w:val="24"/>
          <w:szCs w:val="24"/>
        </w:rPr>
        <w:t>/end effector</w:t>
      </w:r>
      <w:r w:rsidR="003B11A0">
        <w:rPr>
          <w:rFonts w:ascii="Times New Roman" w:hAnsi="Times New Roman"/>
          <w:sz w:val="24"/>
          <w:szCs w:val="24"/>
        </w:rPr>
        <w:t xml:space="preserve"> arrangements </w:t>
      </w:r>
      <w:r w:rsidR="0020409D">
        <w:rPr>
          <w:rFonts w:ascii="Times New Roman" w:hAnsi="Times New Roman"/>
          <w:sz w:val="24"/>
          <w:szCs w:val="24"/>
        </w:rPr>
        <w:t>with pneumatic braking</w:t>
      </w:r>
      <w:r>
        <w:rPr>
          <w:rFonts w:ascii="Times New Roman" w:hAnsi="Times New Roman"/>
          <w:sz w:val="24"/>
          <w:szCs w:val="24"/>
        </w:rPr>
        <w:t>,</w:t>
      </w:r>
      <w:r w:rsidR="0020409D">
        <w:rPr>
          <w:rFonts w:ascii="Times New Roman" w:hAnsi="Times New Roman"/>
          <w:sz w:val="24"/>
          <w:szCs w:val="24"/>
        </w:rPr>
        <w:t xml:space="preserve"> </w:t>
      </w:r>
      <w:r w:rsidR="003B11A0">
        <w:rPr>
          <w:rFonts w:ascii="Times New Roman" w:hAnsi="Times New Roman"/>
          <w:sz w:val="24"/>
          <w:szCs w:val="24"/>
        </w:rPr>
        <w:t>and eliminates the long wire connection</w:t>
      </w:r>
      <w:r>
        <w:rPr>
          <w:rFonts w:ascii="Times New Roman" w:hAnsi="Times New Roman"/>
          <w:sz w:val="24"/>
          <w:szCs w:val="24"/>
        </w:rPr>
        <w:t>s</w:t>
      </w:r>
      <w:r w:rsidR="003B11A0">
        <w:rPr>
          <w:rFonts w:ascii="Times New Roman" w:hAnsi="Times New Roman"/>
          <w:sz w:val="24"/>
          <w:szCs w:val="24"/>
        </w:rPr>
        <w:t xml:space="preserve"> necessary for control of the individual servo motors to the CNC computer.  </w:t>
      </w:r>
    </w:p>
    <w:p w14:paraId="105F1862" w14:textId="77777777" w:rsidR="00183918" w:rsidRDefault="003D6E3B" w:rsidP="00A47312">
      <w:pPr>
        <w:pStyle w:val="BodyText"/>
        <w:numPr>
          <w:ilvl w:val="0"/>
          <w:numId w:val="1"/>
        </w:numPr>
        <w:spacing w:after="120"/>
        <w:ind w:left="0"/>
        <w:rPr>
          <w:rFonts w:ascii="Times New Roman" w:hAnsi="Times New Roman"/>
          <w:sz w:val="24"/>
          <w:szCs w:val="24"/>
        </w:rPr>
      </w:pPr>
      <w:r>
        <w:rPr>
          <w:rFonts w:ascii="Times New Roman" w:hAnsi="Times New Roman"/>
          <w:sz w:val="24"/>
          <w:szCs w:val="24"/>
        </w:rPr>
        <w:lastRenderedPageBreak/>
        <w:t xml:space="preserve">Figure </w:t>
      </w:r>
      <w:r w:rsidR="0020409D">
        <w:rPr>
          <w:rFonts w:ascii="Times New Roman" w:hAnsi="Times New Roman"/>
          <w:sz w:val="24"/>
          <w:szCs w:val="24"/>
        </w:rPr>
        <w:t>8</w:t>
      </w:r>
      <w:r>
        <w:rPr>
          <w:rFonts w:ascii="Times New Roman" w:hAnsi="Times New Roman"/>
          <w:sz w:val="24"/>
          <w:szCs w:val="24"/>
        </w:rPr>
        <w:t xml:space="preserve"> shows </w:t>
      </w:r>
      <w:r w:rsidR="008E098C">
        <w:rPr>
          <w:rFonts w:ascii="Times New Roman" w:hAnsi="Times New Roman"/>
          <w:sz w:val="24"/>
          <w:szCs w:val="24"/>
        </w:rPr>
        <w:t>one</w:t>
      </w:r>
      <w:r>
        <w:rPr>
          <w:rFonts w:ascii="Times New Roman" w:hAnsi="Times New Roman"/>
          <w:sz w:val="24"/>
          <w:szCs w:val="24"/>
        </w:rPr>
        <w:t xml:space="preserve"> spool </w:t>
      </w:r>
      <w:r w:rsidR="008E098C">
        <w:rPr>
          <w:rFonts w:ascii="Times New Roman" w:hAnsi="Times New Roman"/>
          <w:sz w:val="24"/>
          <w:szCs w:val="24"/>
        </w:rPr>
        <w:t>assembly</w:t>
      </w:r>
      <w:r w:rsidR="00E059F7">
        <w:rPr>
          <w:rFonts w:ascii="Times New Roman" w:hAnsi="Times New Roman"/>
          <w:sz w:val="24"/>
          <w:szCs w:val="24"/>
        </w:rPr>
        <w:t xml:space="preserve"> in cross section</w:t>
      </w:r>
      <w:r>
        <w:rPr>
          <w:rFonts w:ascii="Times New Roman" w:hAnsi="Times New Roman"/>
          <w:sz w:val="24"/>
          <w:szCs w:val="24"/>
        </w:rPr>
        <w:t xml:space="preserve">.  It includes </w:t>
      </w:r>
      <w:r w:rsidR="0020409D">
        <w:rPr>
          <w:rFonts w:ascii="Times New Roman" w:hAnsi="Times New Roman"/>
          <w:sz w:val="24"/>
          <w:szCs w:val="24"/>
        </w:rPr>
        <w:t>a</w:t>
      </w:r>
      <w:r>
        <w:rPr>
          <w:rFonts w:ascii="Times New Roman" w:hAnsi="Times New Roman"/>
          <w:sz w:val="24"/>
          <w:szCs w:val="24"/>
        </w:rPr>
        <w:t xml:space="preserve"> spool of fiber 60</w:t>
      </w:r>
      <w:r w:rsidR="00062951">
        <w:rPr>
          <w:rFonts w:ascii="Times New Roman" w:hAnsi="Times New Roman"/>
          <w:sz w:val="24"/>
          <w:szCs w:val="24"/>
        </w:rPr>
        <w:t>, with</w:t>
      </w:r>
      <w:r>
        <w:rPr>
          <w:rFonts w:ascii="Times New Roman" w:hAnsi="Times New Roman"/>
          <w:sz w:val="24"/>
          <w:szCs w:val="24"/>
        </w:rPr>
        <w:t xml:space="preserve"> a spring loaded</w:t>
      </w:r>
      <w:r w:rsidR="008E098C">
        <w:rPr>
          <w:rFonts w:ascii="Times New Roman" w:hAnsi="Times New Roman"/>
          <w:sz w:val="24"/>
          <w:szCs w:val="24"/>
        </w:rPr>
        <w:t xml:space="preserve"> support </w:t>
      </w:r>
      <w:r>
        <w:rPr>
          <w:rFonts w:ascii="Times New Roman" w:hAnsi="Times New Roman"/>
          <w:sz w:val="24"/>
          <w:szCs w:val="24"/>
        </w:rPr>
        <w:t>rod 64.  In the nominal position, rod 64 is pulled downwardly toward the gearbox assembly, which locks the spool</w:t>
      </w:r>
      <w:r w:rsidR="00062951">
        <w:rPr>
          <w:rFonts w:ascii="Times New Roman" w:hAnsi="Times New Roman"/>
          <w:sz w:val="24"/>
          <w:szCs w:val="24"/>
        </w:rPr>
        <w:t>, which is typically cardboard,</w:t>
      </w:r>
      <w:r>
        <w:rPr>
          <w:rFonts w:ascii="Times New Roman" w:hAnsi="Times New Roman"/>
          <w:sz w:val="24"/>
          <w:szCs w:val="24"/>
        </w:rPr>
        <w:t xml:space="preserve"> to the </w:t>
      </w:r>
      <w:r w:rsidR="006E5BBF">
        <w:rPr>
          <w:rFonts w:ascii="Times New Roman" w:hAnsi="Times New Roman"/>
          <w:sz w:val="24"/>
          <w:szCs w:val="24"/>
        </w:rPr>
        <w:t>output</w:t>
      </w:r>
      <w:r>
        <w:rPr>
          <w:rFonts w:ascii="Times New Roman" w:hAnsi="Times New Roman"/>
          <w:sz w:val="24"/>
          <w:szCs w:val="24"/>
        </w:rPr>
        <w:t xml:space="preserve"> flange</w:t>
      </w:r>
      <w:r w:rsidR="008E098C">
        <w:rPr>
          <w:rFonts w:ascii="Times New Roman" w:hAnsi="Times New Roman"/>
          <w:sz w:val="24"/>
          <w:szCs w:val="24"/>
        </w:rPr>
        <w:t>.  W</w:t>
      </w:r>
      <w:r>
        <w:rPr>
          <w:rFonts w:ascii="Times New Roman" w:hAnsi="Times New Roman"/>
          <w:sz w:val="24"/>
          <w:szCs w:val="24"/>
        </w:rPr>
        <w:t xml:space="preserve">hen the </w:t>
      </w:r>
      <w:r w:rsidR="006E5BBF">
        <w:rPr>
          <w:rFonts w:ascii="Times New Roman" w:hAnsi="Times New Roman"/>
          <w:sz w:val="24"/>
          <w:szCs w:val="24"/>
        </w:rPr>
        <w:t>spool is to be unlocked, the rod</w:t>
      </w:r>
      <w:r w:rsidR="00E059F7">
        <w:rPr>
          <w:rFonts w:ascii="Times New Roman" w:hAnsi="Times New Roman"/>
          <w:sz w:val="24"/>
          <w:szCs w:val="24"/>
        </w:rPr>
        <w:t xml:space="preserve"> </w:t>
      </w:r>
      <w:r w:rsidR="008E098C">
        <w:rPr>
          <w:rFonts w:ascii="Times New Roman" w:hAnsi="Times New Roman"/>
          <w:sz w:val="24"/>
          <w:szCs w:val="24"/>
        </w:rPr>
        <w:t>64</w:t>
      </w:r>
      <w:r w:rsidR="006E5BBF">
        <w:rPr>
          <w:rFonts w:ascii="Times New Roman" w:hAnsi="Times New Roman"/>
          <w:sz w:val="24"/>
          <w:szCs w:val="24"/>
        </w:rPr>
        <w:t xml:space="preserve"> is pulled upward</w:t>
      </w:r>
      <w:r w:rsidR="00E059F7">
        <w:rPr>
          <w:rFonts w:ascii="Times New Roman" w:hAnsi="Times New Roman"/>
          <w:sz w:val="24"/>
          <w:szCs w:val="24"/>
        </w:rPr>
        <w:t>ly</w:t>
      </w:r>
      <w:r w:rsidR="006E5BBF">
        <w:rPr>
          <w:rFonts w:ascii="Times New Roman" w:hAnsi="Times New Roman"/>
          <w:sz w:val="24"/>
          <w:szCs w:val="24"/>
        </w:rPr>
        <w:t xml:space="preserve"> and rotated to bring it into a higher </w:t>
      </w:r>
      <w:r w:rsidR="00062951">
        <w:rPr>
          <w:rFonts w:ascii="Times New Roman" w:hAnsi="Times New Roman"/>
          <w:sz w:val="24"/>
          <w:szCs w:val="24"/>
        </w:rPr>
        <w:t xml:space="preserve">locked </w:t>
      </w:r>
      <w:r w:rsidR="006E5BBF">
        <w:rPr>
          <w:rFonts w:ascii="Times New Roman" w:hAnsi="Times New Roman"/>
          <w:sz w:val="24"/>
          <w:szCs w:val="24"/>
        </w:rPr>
        <w:t xml:space="preserve">position.  The spool </w:t>
      </w:r>
      <w:r w:rsidR="00062951">
        <w:rPr>
          <w:rFonts w:ascii="Times New Roman" w:hAnsi="Times New Roman"/>
          <w:sz w:val="24"/>
          <w:szCs w:val="24"/>
        </w:rPr>
        <w:t xml:space="preserve">60 </w:t>
      </w:r>
      <w:r w:rsidR="006E5BBF">
        <w:rPr>
          <w:rFonts w:ascii="Times New Roman" w:hAnsi="Times New Roman"/>
          <w:sz w:val="24"/>
          <w:szCs w:val="24"/>
        </w:rPr>
        <w:t>may</w:t>
      </w:r>
      <w:r w:rsidR="00E059F7">
        <w:rPr>
          <w:rFonts w:ascii="Times New Roman" w:hAnsi="Times New Roman"/>
          <w:sz w:val="24"/>
          <w:szCs w:val="24"/>
        </w:rPr>
        <w:t xml:space="preserve"> </w:t>
      </w:r>
      <w:r w:rsidR="006E5BBF">
        <w:rPr>
          <w:rFonts w:ascii="Times New Roman" w:hAnsi="Times New Roman"/>
          <w:sz w:val="24"/>
          <w:szCs w:val="24"/>
        </w:rPr>
        <w:t>then be changed</w:t>
      </w:r>
      <w:r w:rsidR="00E059F7">
        <w:rPr>
          <w:rFonts w:ascii="Times New Roman" w:hAnsi="Times New Roman"/>
          <w:sz w:val="24"/>
          <w:szCs w:val="24"/>
        </w:rPr>
        <w:t xml:space="preserve"> if desired</w:t>
      </w:r>
      <w:r w:rsidR="006E5BBF">
        <w:rPr>
          <w:rFonts w:ascii="Times New Roman" w:hAnsi="Times New Roman"/>
          <w:sz w:val="24"/>
          <w:szCs w:val="24"/>
        </w:rPr>
        <w:t xml:space="preserve">.  After loading </w:t>
      </w:r>
      <w:r w:rsidR="00062951">
        <w:rPr>
          <w:rFonts w:ascii="Times New Roman" w:hAnsi="Times New Roman"/>
          <w:sz w:val="24"/>
          <w:szCs w:val="24"/>
        </w:rPr>
        <w:t>a new spool, a switching</w:t>
      </w:r>
      <w:r w:rsidR="006E5BBF">
        <w:rPr>
          <w:rFonts w:ascii="Times New Roman" w:hAnsi="Times New Roman"/>
          <w:sz w:val="24"/>
          <w:szCs w:val="24"/>
        </w:rPr>
        <w:t xml:space="preserve"> motion of the rod relocks it in place</w:t>
      </w:r>
      <w:r w:rsidR="008E098C">
        <w:rPr>
          <w:rFonts w:ascii="Times New Roman" w:hAnsi="Times New Roman"/>
          <w:sz w:val="24"/>
          <w:szCs w:val="24"/>
        </w:rPr>
        <w:t>.</w:t>
      </w:r>
    </w:p>
    <w:p w14:paraId="2B372E56" w14:textId="639B6FF4" w:rsidR="006E5BBF" w:rsidRDefault="00E059F7" w:rsidP="00062951">
      <w:pPr>
        <w:pStyle w:val="BodyText"/>
        <w:numPr>
          <w:ilvl w:val="0"/>
          <w:numId w:val="1"/>
        </w:numPr>
        <w:spacing w:after="120"/>
        <w:ind w:left="0"/>
        <w:rPr>
          <w:rFonts w:ascii="Times New Roman" w:hAnsi="Times New Roman"/>
          <w:sz w:val="24"/>
          <w:szCs w:val="24"/>
        </w:rPr>
      </w:pPr>
      <w:r>
        <w:rPr>
          <w:rFonts w:ascii="Times New Roman" w:hAnsi="Times New Roman"/>
          <w:sz w:val="24"/>
          <w:szCs w:val="24"/>
        </w:rPr>
        <w:t>Also w</w:t>
      </w:r>
      <w:r w:rsidR="006E5BBF">
        <w:rPr>
          <w:rFonts w:ascii="Times New Roman" w:hAnsi="Times New Roman"/>
          <w:sz w:val="24"/>
          <w:szCs w:val="24"/>
        </w:rPr>
        <w:t>hen the locking rod is in its nominal position, pulled downwardly,</w:t>
      </w:r>
      <w:r w:rsidR="00062951">
        <w:rPr>
          <w:rFonts w:ascii="Times New Roman" w:hAnsi="Times New Roman"/>
          <w:sz w:val="24"/>
          <w:szCs w:val="24"/>
        </w:rPr>
        <w:t xml:space="preserve"> </w:t>
      </w:r>
      <w:r w:rsidR="00A11CC4">
        <w:rPr>
          <w:rFonts w:ascii="Times New Roman" w:hAnsi="Times New Roman"/>
          <w:sz w:val="24"/>
          <w:szCs w:val="24"/>
        </w:rPr>
        <w:t>support</w:t>
      </w:r>
      <w:r w:rsidR="006E5BBF">
        <w:rPr>
          <w:rFonts w:ascii="Times New Roman" w:hAnsi="Times New Roman"/>
          <w:sz w:val="24"/>
          <w:szCs w:val="24"/>
        </w:rPr>
        <w:t xml:space="preserve"> pads 6</w:t>
      </w:r>
      <w:r w:rsidR="00062951">
        <w:rPr>
          <w:rFonts w:ascii="Times New Roman" w:hAnsi="Times New Roman"/>
          <w:sz w:val="24"/>
          <w:szCs w:val="24"/>
        </w:rPr>
        <w:t>7</w:t>
      </w:r>
      <w:r w:rsidR="006E5BBF">
        <w:rPr>
          <w:rFonts w:ascii="Times New Roman" w:hAnsi="Times New Roman"/>
          <w:sz w:val="24"/>
          <w:szCs w:val="24"/>
        </w:rPr>
        <w:t xml:space="preserve"> </w:t>
      </w:r>
      <w:r>
        <w:rPr>
          <w:rFonts w:ascii="Times New Roman" w:hAnsi="Times New Roman"/>
          <w:sz w:val="24"/>
          <w:szCs w:val="24"/>
        </w:rPr>
        <w:t>are</w:t>
      </w:r>
      <w:r w:rsidR="006E5BBF">
        <w:rPr>
          <w:rFonts w:ascii="Times New Roman" w:hAnsi="Times New Roman"/>
          <w:sz w:val="24"/>
          <w:szCs w:val="24"/>
        </w:rPr>
        <w:t xml:space="preserve"> expand</w:t>
      </w:r>
      <w:r>
        <w:rPr>
          <w:rFonts w:ascii="Times New Roman" w:hAnsi="Times New Roman"/>
          <w:sz w:val="24"/>
          <w:szCs w:val="24"/>
        </w:rPr>
        <w:t>ed</w:t>
      </w:r>
      <w:r w:rsidR="006E5BBF">
        <w:rPr>
          <w:rFonts w:ascii="Times New Roman" w:hAnsi="Times New Roman"/>
          <w:sz w:val="24"/>
          <w:szCs w:val="24"/>
        </w:rPr>
        <w:t xml:space="preserve"> due to a wedge action.  The expansion of the pads </w:t>
      </w:r>
      <w:r>
        <w:rPr>
          <w:rFonts w:ascii="Times New Roman" w:hAnsi="Times New Roman"/>
          <w:sz w:val="24"/>
          <w:szCs w:val="24"/>
        </w:rPr>
        <w:t>67</w:t>
      </w:r>
      <w:del w:id="45" w:author="Owen Lu" w:date="2018-11-08T15:43:00Z">
        <w:r w:rsidDel="0032408C">
          <w:rPr>
            <w:rFonts w:ascii="Times New Roman" w:hAnsi="Times New Roman"/>
            <w:sz w:val="24"/>
            <w:szCs w:val="24"/>
          </w:rPr>
          <w:delText>0</w:delText>
        </w:r>
      </w:del>
      <w:ins w:id="46" w:author="Owen Lu" w:date="2018-11-08T15:43:00Z">
        <w:r w:rsidR="0032408C">
          <w:rPr>
            <w:rFonts w:ascii="Times New Roman" w:hAnsi="Times New Roman"/>
            <w:sz w:val="24"/>
            <w:szCs w:val="24"/>
          </w:rPr>
          <w:t xml:space="preserve"> </w:t>
        </w:r>
      </w:ins>
      <w:r w:rsidR="006E5BBF">
        <w:rPr>
          <w:rFonts w:ascii="Times New Roman" w:hAnsi="Times New Roman"/>
          <w:sz w:val="24"/>
          <w:szCs w:val="24"/>
        </w:rPr>
        <w:t>applies a normal force to the spool which results in a friction hold</w:t>
      </w:r>
      <w:r w:rsidR="00062951">
        <w:rPr>
          <w:rFonts w:ascii="Times New Roman" w:hAnsi="Times New Roman"/>
          <w:sz w:val="24"/>
          <w:szCs w:val="24"/>
        </w:rPr>
        <w:t xml:space="preserve"> on the spool</w:t>
      </w:r>
      <w:r w:rsidR="006E5BBF">
        <w:rPr>
          <w:rFonts w:ascii="Times New Roman" w:hAnsi="Times New Roman"/>
          <w:sz w:val="24"/>
          <w:szCs w:val="24"/>
        </w:rPr>
        <w:t xml:space="preserve">.  This ensures that the </w:t>
      </w:r>
      <w:r w:rsidR="00062951">
        <w:rPr>
          <w:rFonts w:ascii="Times New Roman" w:hAnsi="Times New Roman"/>
          <w:sz w:val="24"/>
          <w:szCs w:val="24"/>
        </w:rPr>
        <w:t>carbon</w:t>
      </w:r>
      <w:r w:rsidR="006E5BBF">
        <w:rPr>
          <w:rFonts w:ascii="Times New Roman" w:hAnsi="Times New Roman"/>
          <w:sz w:val="24"/>
          <w:szCs w:val="24"/>
        </w:rPr>
        <w:t xml:space="preserve"> spool rotates at the same rate as the gear box output flange.  </w:t>
      </w:r>
    </w:p>
    <w:p w14:paraId="7EF95EB2" w14:textId="77777777" w:rsidR="006850EE" w:rsidRDefault="00062951" w:rsidP="00A47312">
      <w:pPr>
        <w:pStyle w:val="BodyText"/>
        <w:numPr>
          <w:ilvl w:val="0"/>
          <w:numId w:val="1"/>
        </w:numPr>
        <w:spacing w:after="120"/>
        <w:ind w:left="0"/>
        <w:rPr>
          <w:rFonts w:ascii="Times New Roman" w:hAnsi="Times New Roman"/>
          <w:sz w:val="24"/>
          <w:szCs w:val="24"/>
        </w:rPr>
      </w:pPr>
      <w:r>
        <w:rPr>
          <w:rFonts w:ascii="Times New Roman" w:hAnsi="Times New Roman"/>
          <w:sz w:val="24"/>
          <w:szCs w:val="24"/>
        </w:rPr>
        <w:t>A</w:t>
      </w:r>
      <w:r w:rsidR="006850EE">
        <w:rPr>
          <w:rFonts w:ascii="Times New Roman" w:hAnsi="Times New Roman"/>
          <w:sz w:val="24"/>
          <w:szCs w:val="24"/>
        </w:rPr>
        <w:t xml:space="preserve"> </w:t>
      </w:r>
      <w:r w:rsidR="008D1475" w:rsidRPr="00390BFE">
        <w:rPr>
          <w:rFonts w:ascii="Times New Roman" w:hAnsi="Times New Roman"/>
          <w:sz w:val="24"/>
          <w:szCs w:val="24"/>
        </w:rPr>
        <w:t>linear displacement</w:t>
      </w:r>
      <w:r w:rsidR="006850EE" w:rsidRPr="00390BFE">
        <w:rPr>
          <w:rFonts w:ascii="Times New Roman" w:hAnsi="Times New Roman"/>
          <w:sz w:val="24"/>
          <w:szCs w:val="24"/>
        </w:rPr>
        <w:t xml:space="preserve"> sensor 70 </w:t>
      </w:r>
      <w:r w:rsidR="008D1475" w:rsidRPr="00390BFE">
        <w:rPr>
          <w:rFonts w:ascii="Times New Roman" w:hAnsi="Times New Roman"/>
          <w:sz w:val="24"/>
          <w:szCs w:val="24"/>
        </w:rPr>
        <w:t>or linear enc</w:t>
      </w:r>
      <w:r w:rsidR="00390BFE" w:rsidRPr="00390BFE">
        <w:rPr>
          <w:rFonts w:ascii="Times New Roman" w:hAnsi="Times New Roman"/>
          <w:sz w:val="24"/>
          <w:szCs w:val="24"/>
        </w:rPr>
        <w:t>oder</w:t>
      </w:r>
      <w:r w:rsidR="008D1475" w:rsidRPr="00390BFE">
        <w:rPr>
          <w:rFonts w:ascii="Times New Roman" w:hAnsi="Times New Roman"/>
          <w:sz w:val="24"/>
          <w:szCs w:val="24"/>
        </w:rPr>
        <w:t xml:space="preserve">, such as a magnetic encoder, </w:t>
      </w:r>
      <w:r w:rsidRPr="00390BFE">
        <w:rPr>
          <w:rFonts w:ascii="Times New Roman" w:hAnsi="Times New Roman"/>
          <w:sz w:val="24"/>
          <w:szCs w:val="24"/>
        </w:rPr>
        <w:t xml:space="preserve">on the dancer assembly, discussed in more detail below, </w:t>
      </w:r>
      <w:r w:rsidR="006850EE" w:rsidRPr="00390BFE">
        <w:rPr>
          <w:rFonts w:ascii="Times New Roman" w:hAnsi="Times New Roman"/>
          <w:sz w:val="24"/>
          <w:szCs w:val="24"/>
        </w:rPr>
        <w:t xml:space="preserve">indicates the linear displacement of the </w:t>
      </w:r>
      <w:r w:rsidR="006850EE">
        <w:rPr>
          <w:rFonts w:ascii="Times New Roman" w:hAnsi="Times New Roman"/>
          <w:sz w:val="24"/>
          <w:szCs w:val="24"/>
        </w:rPr>
        <w:t xml:space="preserve">dancer element.  This information is fed to the </w:t>
      </w:r>
      <w:r>
        <w:rPr>
          <w:rFonts w:ascii="Times New Roman" w:hAnsi="Times New Roman"/>
          <w:sz w:val="24"/>
          <w:szCs w:val="24"/>
        </w:rPr>
        <w:t xml:space="preserve">servo </w:t>
      </w:r>
      <w:r w:rsidR="006850EE">
        <w:rPr>
          <w:rFonts w:ascii="Times New Roman" w:hAnsi="Times New Roman"/>
          <w:sz w:val="24"/>
          <w:szCs w:val="24"/>
        </w:rPr>
        <w:t>motor directly and also to the PLC</w:t>
      </w:r>
      <w:r w:rsidR="008D1475">
        <w:rPr>
          <w:rFonts w:ascii="Times New Roman" w:hAnsi="Times New Roman"/>
          <w:sz w:val="24"/>
          <w:szCs w:val="24"/>
        </w:rPr>
        <w:t>, depending on the embodiment,</w:t>
      </w:r>
      <w:r w:rsidR="006850EE">
        <w:rPr>
          <w:rFonts w:ascii="Times New Roman" w:hAnsi="Times New Roman"/>
          <w:sz w:val="24"/>
          <w:szCs w:val="24"/>
        </w:rPr>
        <w:t xml:space="preserve"> for error detection.  </w:t>
      </w:r>
    </w:p>
    <w:p w14:paraId="3FB2E17A" w14:textId="77777777" w:rsidR="006850EE" w:rsidRDefault="00A11CC4" w:rsidP="00A47312">
      <w:pPr>
        <w:pStyle w:val="BodyText"/>
        <w:numPr>
          <w:ilvl w:val="0"/>
          <w:numId w:val="1"/>
        </w:numPr>
        <w:spacing w:after="120"/>
        <w:ind w:left="0"/>
        <w:rPr>
          <w:rFonts w:ascii="Times New Roman" w:hAnsi="Times New Roman"/>
          <w:sz w:val="24"/>
          <w:szCs w:val="24"/>
        </w:rPr>
      </w:pPr>
      <w:r>
        <w:rPr>
          <w:rFonts w:ascii="Times New Roman" w:hAnsi="Times New Roman"/>
          <w:sz w:val="24"/>
          <w:szCs w:val="24"/>
        </w:rPr>
        <w:lastRenderedPageBreak/>
        <w:t>G</w:t>
      </w:r>
      <w:r w:rsidR="006850EE">
        <w:rPr>
          <w:rFonts w:ascii="Times New Roman" w:hAnsi="Times New Roman"/>
          <w:sz w:val="24"/>
          <w:szCs w:val="24"/>
        </w:rPr>
        <w:t xml:space="preserve">earbox 72 </w:t>
      </w:r>
      <w:r>
        <w:rPr>
          <w:rFonts w:ascii="Times New Roman" w:hAnsi="Times New Roman"/>
          <w:sz w:val="24"/>
          <w:szCs w:val="24"/>
        </w:rPr>
        <w:t xml:space="preserve">in the embodiment shown </w:t>
      </w:r>
      <w:r w:rsidR="006850EE">
        <w:rPr>
          <w:rFonts w:ascii="Times New Roman" w:hAnsi="Times New Roman"/>
          <w:sz w:val="24"/>
          <w:szCs w:val="24"/>
        </w:rPr>
        <w:t xml:space="preserve">includes a 10-1 reducer element </w:t>
      </w:r>
      <w:r w:rsidR="00062951">
        <w:rPr>
          <w:rFonts w:ascii="Times New Roman" w:hAnsi="Times New Roman"/>
          <w:sz w:val="24"/>
          <w:szCs w:val="24"/>
        </w:rPr>
        <w:t>responsive to the shaft 73</w:t>
      </w:r>
      <w:r w:rsidR="006850EE">
        <w:rPr>
          <w:rFonts w:ascii="Times New Roman" w:hAnsi="Times New Roman"/>
          <w:sz w:val="24"/>
          <w:szCs w:val="24"/>
        </w:rPr>
        <w:t xml:space="preserve"> input</w:t>
      </w:r>
      <w:r w:rsidR="008D1475">
        <w:rPr>
          <w:rFonts w:ascii="Times New Roman" w:hAnsi="Times New Roman"/>
          <w:sz w:val="24"/>
          <w:szCs w:val="24"/>
        </w:rPr>
        <w:t>,</w:t>
      </w:r>
      <w:r w:rsidR="006850EE">
        <w:rPr>
          <w:rFonts w:ascii="Times New Roman" w:hAnsi="Times New Roman"/>
          <w:sz w:val="24"/>
          <w:szCs w:val="24"/>
        </w:rPr>
        <w:t xml:space="preserve"> </w:t>
      </w:r>
      <w:r w:rsidR="00062951">
        <w:rPr>
          <w:rFonts w:ascii="Times New Roman" w:hAnsi="Times New Roman"/>
          <w:sz w:val="24"/>
          <w:szCs w:val="24"/>
        </w:rPr>
        <w:t>to produce a reduced</w:t>
      </w:r>
      <w:r w:rsidR="006850EE">
        <w:rPr>
          <w:rFonts w:ascii="Times New Roman" w:hAnsi="Times New Roman"/>
          <w:sz w:val="24"/>
          <w:szCs w:val="24"/>
        </w:rPr>
        <w:t xml:space="preserve"> output</w:t>
      </w:r>
      <w:r w:rsidR="00062951">
        <w:rPr>
          <w:rFonts w:ascii="Times New Roman" w:hAnsi="Times New Roman"/>
          <w:sz w:val="24"/>
          <w:szCs w:val="24"/>
        </w:rPr>
        <w:t xml:space="preserve"> speed</w:t>
      </w:r>
      <w:r w:rsidR="006850EE">
        <w:rPr>
          <w:rFonts w:ascii="Times New Roman" w:hAnsi="Times New Roman"/>
          <w:sz w:val="24"/>
          <w:szCs w:val="24"/>
        </w:rPr>
        <w:t xml:space="preserve">.  This </w:t>
      </w:r>
      <w:r w:rsidR="00062951">
        <w:rPr>
          <w:rFonts w:ascii="Times New Roman" w:hAnsi="Times New Roman"/>
          <w:sz w:val="24"/>
          <w:szCs w:val="24"/>
        </w:rPr>
        <w:t>allows</w:t>
      </w:r>
      <w:r w:rsidR="006850EE">
        <w:rPr>
          <w:rFonts w:ascii="Times New Roman" w:hAnsi="Times New Roman"/>
          <w:sz w:val="24"/>
          <w:szCs w:val="24"/>
        </w:rPr>
        <w:t xml:space="preserve"> support </w:t>
      </w:r>
      <w:r w:rsidR="00062951">
        <w:rPr>
          <w:rFonts w:ascii="Times New Roman" w:hAnsi="Times New Roman"/>
          <w:sz w:val="24"/>
          <w:szCs w:val="24"/>
        </w:rPr>
        <w:t>of</w:t>
      </w:r>
      <w:r w:rsidR="006850EE">
        <w:rPr>
          <w:rFonts w:ascii="Times New Roman" w:hAnsi="Times New Roman"/>
          <w:sz w:val="24"/>
          <w:szCs w:val="24"/>
        </w:rPr>
        <w:t xml:space="preserve"> the bearing load in different orientations and during acceleration </w:t>
      </w:r>
      <w:r w:rsidR="008D1475" w:rsidRPr="00390BFE">
        <w:rPr>
          <w:rFonts w:ascii="Times New Roman" w:hAnsi="Times New Roman"/>
          <w:sz w:val="24"/>
          <w:szCs w:val="24"/>
        </w:rPr>
        <w:t>induced by machine motion</w:t>
      </w:r>
      <w:r w:rsidR="008D1475">
        <w:rPr>
          <w:rFonts w:ascii="Times New Roman" w:hAnsi="Times New Roman"/>
          <w:b/>
          <w:sz w:val="24"/>
          <w:szCs w:val="24"/>
        </w:rPr>
        <w:t xml:space="preserve"> </w:t>
      </w:r>
      <w:r w:rsidR="006850EE">
        <w:rPr>
          <w:rFonts w:ascii="Times New Roman" w:hAnsi="Times New Roman"/>
          <w:sz w:val="24"/>
          <w:szCs w:val="24"/>
        </w:rPr>
        <w:t xml:space="preserve">because of the cantilevered position of the spool.  </w:t>
      </w:r>
    </w:p>
    <w:p w14:paraId="4C80E740" w14:textId="77777777" w:rsidR="004C0587" w:rsidRDefault="006850EE" w:rsidP="00A47312">
      <w:pPr>
        <w:pStyle w:val="BodyText"/>
        <w:numPr>
          <w:ilvl w:val="0"/>
          <w:numId w:val="1"/>
        </w:numPr>
        <w:spacing w:after="120"/>
        <w:ind w:left="0"/>
        <w:rPr>
          <w:rFonts w:ascii="Times New Roman" w:hAnsi="Times New Roman"/>
          <w:sz w:val="24"/>
          <w:szCs w:val="24"/>
        </w:rPr>
      </w:pPr>
      <w:r>
        <w:rPr>
          <w:rFonts w:ascii="Times New Roman" w:hAnsi="Times New Roman"/>
          <w:sz w:val="24"/>
          <w:szCs w:val="24"/>
        </w:rPr>
        <w:t xml:space="preserve">The </w:t>
      </w:r>
      <w:r w:rsidR="00062951">
        <w:rPr>
          <w:rFonts w:ascii="Times New Roman" w:hAnsi="Times New Roman"/>
          <w:sz w:val="24"/>
          <w:szCs w:val="24"/>
        </w:rPr>
        <w:t xml:space="preserve">integrated </w:t>
      </w:r>
      <w:r>
        <w:rPr>
          <w:rFonts w:ascii="Times New Roman" w:hAnsi="Times New Roman"/>
          <w:sz w:val="24"/>
          <w:szCs w:val="24"/>
        </w:rPr>
        <w:t xml:space="preserve">servo motor and drive is shown at 74 in Figure </w:t>
      </w:r>
      <w:r w:rsidR="00062951">
        <w:rPr>
          <w:rFonts w:ascii="Times New Roman" w:hAnsi="Times New Roman"/>
          <w:sz w:val="24"/>
          <w:szCs w:val="24"/>
        </w:rPr>
        <w:t>8</w:t>
      </w:r>
      <w:r>
        <w:rPr>
          <w:rFonts w:ascii="Times New Roman" w:hAnsi="Times New Roman"/>
          <w:sz w:val="24"/>
          <w:szCs w:val="24"/>
        </w:rPr>
        <w:t xml:space="preserve">.  The motor has the ability to </w:t>
      </w:r>
      <w:r w:rsidR="00062951">
        <w:rPr>
          <w:rFonts w:ascii="Times New Roman" w:hAnsi="Times New Roman"/>
          <w:sz w:val="24"/>
          <w:szCs w:val="24"/>
        </w:rPr>
        <w:t>receive</w:t>
      </w:r>
      <w:r>
        <w:rPr>
          <w:rFonts w:ascii="Times New Roman" w:hAnsi="Times New Roman"/>
          <w:sz w:val="24"/>
          <w:szCs w:val="24"/>
        </w:rPr>
        <w:t xml:space="preserve"> operational commands from the PLC computer on the head </w:t>
      </w:r>
      <w:r w:rsidR="008D1475">
        <w:rPr>
          <w:rFonts w:ascii="Times New Roman" w:hAnsi="Times New Roman"/>
          <w:sz w:val="24"/>
          <w:szCs w:val="24"/>
        </w:rPr>
        <w:t xml:space="preserve">in one embodiment </w:t>
      </w:r>
      <w:r>
        <w:rPr>
          <w:rFonts w:ascii="Times New Roman" w:hAnsi="Times New Roman"/>
          <w:sz w:val="24"/>
          <w:szCs w:val="24"/>
        </w:rPr>
        <w:t xml:space="preserve">as well as inputs from encoders and </w:t>
      </w:r>
      <w:r w:rsidR="00062951">
        <w:rPr>
          <w:rFonts w:ascii="Times New Roman" w:hAnsi="Times New Roman"/>
          <w:sz w:val="24"/>
          <w:szCs w:val="24"/>
        </w:rPr>
        <w:t>analog</w:t>
      </w:r>
      <w:r>
        <w:rPr>
          <w:rFonts w:ascii="Times New Roman" w:hAnsi="Times New Roman"/>
          <w:sz w:val="24"/>
          <w:szCs w:val="24"/>
        </w:rPr>
        <w:t xml:space="preserve"> sensors</w:t>
      </w:r>
      <w:r w:rsidR="00062951">
        <w:rPr>
          <w:rFonts w:ascii="Times New Roman" w:hAnsi="Times New Roman"/>
          <w:sz w:val="24"/>
          <w:szCs w:val="24"/>
        </w:rPr>
        <w:t xml:space="preserve">, such as the </w:t>
      </w:r>
      <w:r w:rsidR="008D1475" w:rsidRPr="00390BFE">
        <w:rPr>
          <w:rFonts w:ascii="Times New Roman" w:hAnsi="Times New Roman"/>
          <w:sz w:val="24"/>
          <w:szCs w:val="24"/>
        </w:rPr>
        <w:t xml:space="preserve">encoder </w:t>
      </w:r>
      <w:r w:rsidR="00062951">
        <w:rPr>
          <w:rFonts w:ascii="Times New Roman" w:hAnsi="Times New Roman"/>
          <w:sz w:val="24"/>
          <w:szCs w:val="24"/>
        </w:rPr>
        <w:t>on</w:t>
      </w:r>
      <w:r>
        <w:rPr>
          <w:rFonts w:ascii="Times New Roman" w:hAnsi="Times New Roman"/>
          <w:sz w:val="24"/>
          <w:szCs w:val="24"/>
        </w:rPr>
        <w:t xml:space="preserve"> the dancer assembly.  </w:t>
      </w:r>
    </w:p>
    <w:p w14:paraId="08346B9A" w14:textId="77777777" w:rsidR="00940B79" w:rsidRDefault="006850EE" w:rsidP="00A47312">
      <w:pPr>
        <w:pStyle w:val="BodyText"/>
        <w:numPr>
          <w:ilvl w:val="0"/>
          <w:numId w:val="1"/>
        </w:numPr>
        <w:spacing w:after="120"/>
        <w:ind w:left="0"/>
        <w:rPr>
          <w:rFonts w:ascii="Times New Roman" w:hAnsi="Times New Roman"/>
          <w:sz w:val="24"/>
          <w:szCs w:val="24"/>
        </w:rPr>
      </w:pPr>
      <w:r>
        <w:rPr>
          <w:rFonts w:ascii="Times New Roman" w:hAnsi="Times New Roman"/>
          <w:sz w:val="24"/>
          <w:szCs w:val="24"/>
        </w:rPr>
        <w:t xml:space="preserve">Figure </w:t>
      </w:r>
      <w:r w:rsidR="00A11CC4">
        <w:rPr>
          <w:rFonts w:ascii="Times New Roman" w:hAnsi="Times New Roman"/>
          <w:sz w:val="24"/>
          <w:szCs w:val="24"/>
        </w:rPr>
        <w:t>9</w:t>
      </w:r>
      <w:r>
        <w:rPr>
          <w:rFonts w:ascii="Times New Roman" w:hAnsi="Times New Roman"/>
          <w:sz w:val="24"/>
          <w:szCs w:val="24"/>
        </w:rPr>
        <w:t xml:space="preserve"> shows the dancer assembly.  The dancer </w:t>
      </w:r>
      <w:r w:rsidR="0080357D">
        <w:rPr>
          <w:rFonts w:ascii="Times New Roman" w:hAnsi="Times New Roman"/>
          <w:sz w:val="24"/>
          <w:szCs w:val="24"/>
        </w:rPr>
        <w:t xml:space="preserve">tube </w:t>
      </w:r>
      <w:r>
        <w:rPr>
          <w:rFonts w:ascii="Times New Roman" w:hAnsi="Times New Roman"/>
          <w:sz w:val="24"/>
          <w:szCs w:val="24"/>
        </w:rPr>
        <w:t xml:space="preserve">is </w:t>
      </w:r>
      <w:r w:rsidR="0080357D">
        <w:rPr>
          <w:rFonts w:ascii="Times New Roman" w:hAnsi="Times New Roman"/>
          <w:sz w:val="24"/>
          <w:szCs w:val="24"/>
        </w:rPr>
        <w:t>shown at 7</w:t>
      </w:r>
      <w:r w:rsidR="004C0587">
        <w:rPr>
          <w:rFonts w:ascii="Times New Roman" w:hAnsi="Times New Roman"/>
          <w:sz w:val="24"/>
          <w:szCs w:val="24"/>
        </w:rPr>
        <w:t>7</w:t>
      </w:r>
      <w:r w:rsidR="0080357D">
        <w:rPr>
          <w:rFonts w:ascii="Times New Roman" w:hAnsi="Times New Roman"/>
          <w:sz w:val="24"/>
          <w:szCs w:val="24"/>
        </w:rPr>
        <w:t xml:space="preserve">.  The </w:t>
      </w:r>
      <w:r w:rsidR="004C0587">
        <w:rPr>
          <w:rFonts w:ascii="Times New Roman" w:hAnsi="Times New Roman"/>
          <w:sz w:val="24"/>
          <w:szCs w:val="24"/>
        </w:rPr>
        <w:t>tube is made from</w:t>
      </w:r>
      <w:r w:rsidR="0080357D">
        <w:rPr>
          <w:rFonts w:ascii="Times New Roman" w:hAnsi="Times New Roman"/>
          <w:sz w:val="24"/>
          <w:szCs w:val="24"/>
        </w:rPr>
        <w:t xml:space="preserve"> </w:t>
      </w:r>
      <w:r w:rsidR="008D1475" w:rsidRPr="00390BFE">
        <w:rPr>
          <w:rFonts w:ascii="Times New Roman" w:hAnsi="Times New Roman"/>
          <w:sz w:val="24"/>
          <w:szCs w:val="24"/>
        </w:rPr>
        <w:t>carbon, metal or other</w:t>
      </w:r>
      <w:r w:rsidR="0080357D">
        <w:rPr>
          <w:rFonts w:ascii="Times New Roman" w:hAnsi="Times New Roman"/>
          <w:sz w:val="24"/>
          <w:szCs w:val="24"/>
        </w:rPr>
        <w:t xml:space="preserve"> </w:t>
      </w:r>
      <w:r w:rsidR="004C0587">
        <w:rPr>
          <w:rFonts w:ascii="Times New Roman" w:hAnsi="Times New Roman"/>
          <w:sz w:val="24"/>
          <w:szCs w:val="24"/>
        </w:rPr>
        <w:t>material</w:t>
      </w:r>
      <w:r w:rsidR="0080357D">
        <w:rPr>
          <w:rFonts w:ascii="Times New Roman" w:hAnsi="Times New Roman"/>
          <w:sz w:val="24"/>
          <w:szCs w:val="24"/>
        </w:rPr>
        <w:t xml:space="preserve">.  The tube </w:t>
      </w:r>
      <w:r w:rsidR="00A11CC4">
        <w:rPr>
          <w:rFonts w:ascii="Times New Roman" w:hAnsi="Times New Roman"/>
          <w:sz w:val="24"/>
          <w:szCs w:val="24"/>
        </w:rPr>
        <w:t xml:space="preserve">in operation </w:t>
      </w:r>
      <w:r w:rsidR="0080357D">
        <w:rPr>
          <w:rFonts w:ascii="Times New Roman" w:hAnsi="Times New Roman"/>
          <w:sz w:val="24"/>
          <w:szCs w:val="24"/>
        </w:rPr>
        <w:t xml:space="preserve">has the carbon fiber wrapped around it from the </w:t>
      </w:r>
      <w:r w:rsidR="004C0587">
        <w:rPr>
          <w:rFonts w:ascii="Times New Roman" w:hAnsi="Times New Roman"/>
          <w:sz w:val="24"/>
          <w:szCs w:val="24"/>
        </w:rPr>
        <w:t xml:space="preserve">carbon fiber </w:t>
      </w:r>
      <w:r w:rsidR="0080357D">
        <w:rPr>
          <w:rFonts w:ascii="Times New Roman" w:hAnsi="Times New Roman"/>
          <w:sz w:val="24"/>
          <w:szCs w:val="24"/>
        </w:rPr>
        <w:t>spool</w:t>
      </w:r>
      <w:r w:rsidR="004C0587">
        <w:rPr>
          <w:rFonts w:ascii="Times New Roman" w:hAnsi="Times New Roman"/>
          <w:sz w:val="24"/>
          <w:szCs w:val="24"/>
        </w:rPr>
        <w:t>,</w:t>
      </w:r>
      <w:r w:rsidR="0080357D">
        <w:rPr>
          <w:rFonts w:ascii="Times New Roman" w:hAnsi="Times New Roman"/>
          <w:sz w:val="24"/>
          <w:szCs w:val="24"/>
        </w:rPr>
        <w:t xml:space="preserve"> 180 degrees during operation.  </w:t>
      </w:r>
      <w:r w:rsidR="00A11CC4">
        <w:rPr>
          <w:rFonts w:ascii="Times New Roman" w:hAnsi="Times New Roman"/>
          <w:sz w:val="24"/>
          <w:szCs w:val="24"/>
        </w:rPr>
        <w:t>T</w:t>
      </w:r>
      <w:r w:rsidR="0080357D">
        <w:rPr>
          <w:rFonts w:ascii="Times New Roman" w:hAnsi="Times New Roman"/>
          <w:sz w:val="24"/>
          <w:szCs w:val="24"/>
        </w:rPr>
        <w:t xml:space="preserve">he carbon fiber slides up and down the tube </w:t>
      </w:r>
      <w:r w:rsidR="00A11CC4">
        <w:rPr>
          <w:rFonts w:ascii="Times New Roman" w:hAnsi="Times New Roman"/>
          <w:sz w:val="24"/>
          <w:szCs w:val="24"/>
        </w:rPr>
        <w:t xml:space="preserve">77 </w:t>
      </w:r>
      <w:r w:rsidR="0080357D">
        <w:rPr>
          <w:rFonts w:ascii="Times New Roman" w:hAnsi="Times New Roman"/>
          <w:sz w:val="24"/>
          <w:szCs w:val="24"/>
        </w:rPr>
        <w:t xml:space="preserve">and rolls around the rotational axis of the tube.  The dancer </w:t>
      </w:r>
      <w:r w:rsidR="004C0587">
        <w:rPr>
          <w:rFonts w:ascii="Times New Roman" w:hAnsi="Times New Roman"/>
          <w:sz w:val="24"/>
          <w:szCs w:val="24"/>
        </w:rPr>
        <w:t xml:space="preserve">tube </w:t>
      </w:r>
      <w:r w:rsidR="0080357D">
        <w:rPr>
          <w:rFonts w:ascii="Times New Roman" w:hAnsi="Times New Roman"/>
          <w:sz w:val="24"/>
          <w:szCs w:val="24"/>
        </w:rPr>
        <w:t>is mounted on a linear rail</w:t>
      </w:r>
      <w:r w:rsidR="004C0587">
        <w:rPr>
          <w:rFonts w:ascii="Times New Roman" w:hAnsi="Times New Roman"/>
          <w:sz w:val="24"/>
          <w:szCs w:val="24"/>
        </w:rPr>
        <w:t xml:space="preserve"> 85</w:t>
      </w:r>
      <w:r w:rsidR="0080357D">
        <w:rPr>
          <w:rFonts w:ascii="Times New Roman" w:hAnsi="Times New Roman"/>
          <w:sz w:val="24"/>
          <w:szCs w:val="24"/>
        </w:rPr>
        <w:t xml:space="preserve">, with a spring 78 </w:t>
      </w:r>
      <w:r w:rsidR="004C0587">
        <w:rPr>
          <w:rFonts w:ascii="Times New Roman" w:hAnsi="Times New Roman"/>
          <w:sz w:val="24"/>
          <w:szCs w:val="24"/>
        </w:rPr>
        <w:t>tending to maintain</w:t>
      </w:r>
      <w:r w:rsidR="0080357D">
        <w:rPr>
          <w:rFonts w:ascii="Times New Roman" w:hAnsi="Times New Roman"/>
          <w:sz w:val="24"/>
          <w:szCs w:val="24"/>
        </w:rPr>
        <w:t xml:space="preserve"> the dance</w:t>
      </w:r>
      <w:r w:rsidR="00A11CC4">
        <w:rPr>
          <w:rFonts w:ascii="Times New Roman" w:hAnsi="Times New Roman"/>
          <w:sz w:val="24"/>
          <w:szCs w:val="24"/>
        </w:rPr>
        <w:t>r</w:t>
      </w:r>
      <w:r w:rsidR="0080357D">
        <w:rPr>
          <w:rFonts w:ascii="Times New Roman" w:hAnsi="Times New Roman"/>
          <w:sz w:val="24"/>
          <w:szCs w:val="24"/>
        </w:rPr>
        <w:t xml:space="preserve"> assembly </w:t>
      </w:r>
      <w:r w:rsidR="004C0587">
        <w:rPr>
          <w:rFonts w:ascii="Times New Roman" w:hAnsi="Times New Roman"/>
          <w:sz w:val="24"/>
          <w:szCs w:val="24"/>
        </w:rPr>
        <w:t>in</w:t>
      </w:r>
      <w:r w:rsidR="0080357D">
        <w:rPr>
          <w:rFonts w:ascii="Times New Roman" w:hAnsi="Times New Roman"/>
          <w:sz w:val="24"/>
          <w:szCs w:val="24"/>
        </w:rPr>
        <w:t xml:space="preserve"> its nominal zero position along the rail.  </w:t>
      </w:r>
      <w:r w:rsidR="00A11CC4">
        <w:rPr>
          <w:rFonts w:ascii="Times New Roman" w:hAnsi="Times New Roman"/>
          <w:sz w:val="24"/>
          <w:szCs w:val="24"/>
        </w:rPr>
        <w:t>S</w:t>
      </w:r>
      <w:r w:rsidR="0080357D">
        <w:rPr>
          <w:rFonts w:ascii="Times New Roman" w:hAnsi="Times New Roman"/>
          <w:sz w:val="24"/>
          <w:szCs w:val="24"/>
        </w:rPr>
        <w:t xml:space="preserve">pring 78 </w:t>
      </w:r>
      <w:r w:rsidR="004C0587">
        <w:rPr>
          <w:rFonts w:ascii="Times New Roman" w:hAnsi="Times New Roman"/>
          <w:sz w:val="24"/>
          <w:szCs w:val="24"/>
        </w:rPr>
        <w:t xml:space="preserve">generally should have </w:t>
      </w:r>
      <w:r w:rsidR="0080357D">
        <w:rPr>
          <w:rFonts w:ascii="Times New Roman" w:hAnsi="Times New Roman"/>
          <w:sz w:val="24"/>
          <w:szCs w:val="24"/>
        </w:rPr>
        <w:t>the lowest spring rating as possible, while maintaining the ability to accelerate the dance</w:t>
      </w:r>
      <w:r w:rsidR="008D1475">
        <w:rPr>
          <w:rFonts w:ascii="Times New Roman" w:hAnsi="Times New Roman"/>
          <w:sz w:val="24"/>
          <w:szCs w:val="24"/>
        </w:rPr>
        <w:t>r</w:t>
      </w:r>
      <w:r w:rsidR="0080357D">
        <w:rPr>
          <w:rFonts w:ascii="Times New Roman" w:hAnsi="Times New Roman"/>
          <w:sz w:val="24"/>
          <w:szCs w:val="24"/>
        </w:rPr>
        <w:t xml:space="preserve"> adequately to maintain contact with the carbon fiber</w:t>
      </w:r>
      <w:r w:rsidR="004C0587">
        <w:rPr>
          <w:rFonts w:ascii="Times New Roman" w:hAnsi="Times New Roman"/>
          <w:sz w:val="24"/>
          <w:szCs w:val="24"/>
        </w:rPr>
        <w:t xml:space="preserve"> from the spool</w:t>
      </w:r>
      <w:r w:rsidR="008D1475">
        <w:rPr>
          <w:rFonts w:ascii="Times New Roman" w:hAnsi="Times New Roman"/>
          <w:b/>
          <w:sz w:val="24"/>
          <w:szCs w:val="24"/>
        </w:rPr>
        <w:t xml:space="preserve">, </w:t>
      </w:r>
      <w:r w:rsidR="008D1475" w:rsidRPr="00390BFE">
        <w:rPr>
          <w:rFonts w:ascii="Times New Roman" w:hAnsi="Times New Roman"/>
          <w:sz w:val="24"/>
          <w:szCs w:val="24"/>
        </w:rPr>
        <w:t>maintain</w:t>
      </w:r>
      <w:r w:rsidR="00390BFE" w:rsidRPr="00390BFE">
        <w:rPr>
          <w:rFonts w:ascii="Times New Roman" w:hAnsi="Times New Roman"/>
          <w:sz w:val="24"/>
          <w:szCs w:val="24"/>
        </w:rPr>
        <w:t>ing</w:t>
      </w:r>
      <w:r w:rsidR="008D1475" w:rsidRPr="00390BFE">
        <w:rPr>
          <w:rFonts w:ascii="Times New Roman" w:hAnsi="Times New Roman"/>
          <w:sz w:val="24"/>
          <w:szCs w:val="24"/>
        </w:rPr>
        <w:t xml:space="preserve"> tension</w:t>
      </w:r>
      <w:r w:rsidR="0080357D">
        <w:rPr>
          <w:rFonts w:ascii="Times New Roman" w:hAnsi="Times New Roman"/>
          <w:sz w:val="24"/>
          <w:szCs w:val="24"/>
        </w:rPr>
        <w:t xml:space="preserve">.  </w:t>
      </w:r>
      <w:r w:rsidR="00A11CC4">
        <w:rPr>
          <w:rFonts w:ascii="Times New Roman" w:hAnsi="Times New Roman"/>
          <w:sz w:val="24"/>
          <w:szCs w:val="24"/>
        </w:rPr>
        <w:t>S</w:t>
      </w:r>
      <w:r w:rsidR="0080357D">
        <w:rPr>
          <w:rFonts w:ascii="Times New Roman" w:hAnsi="Times New Roman"/>
          <w:sz w:val="24"/>
          <w:szCs w:val="24"/>
        </w:rPr>
        <w:t xml:space="preserve">pring 78 is anchored by a bolt 80 to </w:t>
      </w:r>
      <w:r w:rsidR="004C0587">
        <w:rPr>
          <w:rFonts w:ascii="Times New Roman" w:hAnsi="Times New Roman"/>
          <w:sz w:val="24"/>
          <w:szCs w:val="24"/>
        </w:rPr>
        <w:t>a</w:t>
      </w:r>
      <w:r w:rsidR="0080357D">
        <w:rPr>
          <w:rFonts w:ascii="Times New Roman" w:hAnsi="Times New Roman"/>
          <w:sz w:val="24"/>
          <w:szCs w:val="24"/>
        </w:rPr>
        <w:t xml:space="preserve"> dancer </w:t>
      </w:r>
      <w:r w:rsidR="004C0587">
        <w:rPr>
          <w:rFonts w:ascii="Times New Roman" w:hAnsi="Times New Roman"/>
          <w:sz w:val="24"/>
          <w:szCs w:val="24"/>
        </w:rPr>
        <w:t xml:space="preserve">block </w:t>
      </w:r>
      <w:r w:rsidR="00A11CC4">
        <w:rPr>
          <w:rFonts w:ascii="Times New Roman" w:hAnsi="Times New Roman"/>
          <w:sz w:val="24"/>
          <w:szCs w:val="24"/>
        </w:rPr>
        <w:lastRenderedPageBreak/>
        <w:t xml:space="preserve">element </w:t>
      </w:r>
      <w:r w:rsidR="004C0587">
        <w:rPr>
          <w:rFonts w:ascii="Times New Roman" w:hAnsi="Times New Roman"/>
          <w:sz w:val="24"/>
          <w:szCs w:val="24"/>
        </w:rPr>
        <w:t>82</w:t>
      </w:r>
      <w:r w:rsidR="0080357D">
        <w:rPr>
          <w:rFonts w:ascii="Times New Roman" w:hAnsi="Times New Roman"/>
          <w:sz w:val="24"/>
          <w:szCs w:val="24"/>
        </w:rPr>
        <w:t xml:space="preserve">.  The </w:t>
      </w:r>
      <w:r w:rsidR="00940B79">
        <w:rPr>
          <w:rFonts w:ascii="Times New Roman" w:hAnsi="Times New Roman"/>
          <w:sz w:val="24"/>
          <w:szCs w:val="24"/>
        </w:rPr>
        <w:t>block 82</w:t>
      </w:r>
      <w:r w:rsidR="0080357D">
        <w:rPr>
          <w:rFonts w:ascii="Times New Roman" w:hAnsi="Times New Roman"/>
          <w:sz w:val="24"/>
          <w:szCs w:val="24"/>
        </w:rPr>
        <w:t xml:space="preserve"> contains both the spring anchor and a small spacer to adjust the nominal position of the dancer tube when it is fully retracted.  This ensures that the dancer will always be within the linear sensor measurement range.  </w:t>
      </w:r>
    </w:p>
    <w:p w14:paraId="5E10B541" w14:textId="235BB498" w:rsidR="00BD4417" w:rsidRPr="00A11CC4" w:rsidRDefault="0080357D" w:rsidP="00A47312">
      <w:pPr>
        <w:pStyle w:val="BodyText"/>
        <w:numPr>
          <w:ilvl w:val="0"/>
          <w:numId w:val="1"/>
        </w:numPr>
        <w:spacing w:after="120"/>
        <w:ind w:left="0"/>
        <w:rPr>
          <w:rFonts w:ascii="Times New Roman" w:hAnsi="Times New Roman"/>
          <w:sz w:val="24"/>
          <w:szCs w:val="24"/>
        </w:rPr>
      </w:pPr>
      <w:r w:rsidRPr="00A11CC4">
        <w:rPr>
          <w:rFonts w:ascii="Times New Roman" w:hAnsi="Times New Roman"/>
          <w:sz w:val="24"/>
          <w:szCs w:val="24"/>
        </w:rPr>
        <w:t>The dancer</w:t>
      </w:r>
      <w:r w:rsidR="00A11CC4" w:rsidRPr="00A11CC4">
        <w:rPr>
          <w:rFonts w:ascii="Times New Roman" w:hAnsi="Times New Roman"/>
          <w:sz w:val="24"/>
          <w:szCs w:val="24"/>
        </w:rPr>
        <w:t xml:space="preserve"> tube</w:t>
      </w:r>
      <w:r w:rsidRPr="00A11CC4">
        <w:rPr>
          <w:rFonts w:ascii="Times New Roman" w:hAnsi="Times New Roman"/>
          <w:sz w:val="24"/>
          <w:szCs w:val="24"/>
        </w:rPr>
        <w:t xml:space="preserve"> and all the </w:t>
      </w:r>
      <w:r w:rsidR="00940B79" w:rsidRPr="00A11CC4">
        <w:rPr>
          <w:rFonts w:ascii="Times New Roman" w:hAnsi="Times New Roman"/>
          <w:sz w:val="24"/>
          <w:szCs w:val="24"/>
        </w:rPr>
        <w:t xml:space="preserve">dancer assembly </w:t>
      </w:r>
      <w:r w:rsidR="00BD4417" w:rsidRPr="00A11CC4">
        <w:rPr>
          <w:rFonts w:ascii="Times New Roman" w:hAnsi="Times New Roman"/>
          <w:sz w:val="24"/>
          <w:szCs w:val="24"/>
        </w:rPr>
        <w:t>elements</w:t>
      </w:r>
      <w:r w:rsidRPr="00A11CC4">
        <w:rPr>
          <w:rFonts w:ascii="Times New Roman" w:hAnsi="Times New Roman"/>
          <w:sz w:val="24"/>
          <w:szCs w:val="24"/>
        </w:rPr>
        <w:t xml:space="preserve"> are mounted on a back plate </w:t>
      </w:r>
      <w:r w:rsidR="00BD4417" w:rsidRPr="00A11CC4">
        <w:rPr>
          <w:rFonts w:ascii="Times New Roman" w:hAnsi="Times New Roman"/>
          <w:sz w:val="24"/>
          <w:szCs w:val="24"/>
        </w:rPr>
        <w:t>8</w:t>
      </w:r>
      <w:r w:rsidR="00940B79" w:rsidRPr="00A11CC4">
        <w:rPr>
          <w:rFonts w:ascii="Times New Roman" w:hAnsi="Times New Roman"/>
          <w:sz w:val="24"/>
          <w:szCs w:val="24"/>
        </w:rPr>
        <w:t>3</w:t>
      </w:r>
      <w:r w:rsidR="00BD4417" w:rsidRPr="00A11CC4">
        <w:rPr>
          <w:rFonts w:ascii="Times New Roman" w:hAnsi="Times New Roman"/>
          <w:sz w:val="24"/>
          <w:szCs w:val="24"/>
        </w:rPr>
        <w:t xml:space="preserve">.  </w:t>
      </w:r>
      <w:r w:rsidR="008D1475">
        <w:rPr>
          <w:rFonts w:ascii="Times New Roman" w:hAnsi="Times New Roman"/>
          <w:sz w:val="24"/>
          <w:szCs w:val="24"/>
        </w:rPr>
        <w:t>P</w:t>
      </w:r>
      <w:r w:rsidR="00BD4417" w:rsidRPr="00A11CC4">
        <w:rPr>
          <w:rFonts w:ascii="Times New Roman" w:hAnsi="Times New Roman"/>
          <w:sz w:val="24"/>
          <w:szCs w:val="24"/>
        </w:rPr>
        <w:t>late 8</w:t>
      </w:r>
      <w:r w:rsidR="00940B79" w:rsidRPr="00A11CC4">
        <w:rPr>
          <w:rFonts w:ascii="Times New Roman" w:hAnsi="Times New Roman"/>
          <w:sz w:val="24"/>
          <w:szCs w:val="24"/>
        </w:rPr>
        <w:t>3</w:t>
      </w:r>
      <w:r w:rsidR="00BD4417" w:rsidRPr="00A11CC4">
        <w:rPr>
          <w:rFonts w:ascii="Times New Roman" w:hAnsi="Times New Roman"/>
          <w:sz w:val="24"/>
          <w:szCs w:val="24"/>
        </w:rPr>
        <w:t xml:space="preserve"> is mounted to the back plate of the modular head</w:t>
      </w:r>
      <w:r w:rsidR="008D1475">
        <w:rPr>
          <w:rFonts w:ascii="Times New Roman" w:hAnsi="Times New Roman"/>
          <w:b/>
          <w:sz w:val="24"/>
          <w:szCs w:val="24"/>
        </w:rPr>
        <w:t>/</w:t>
      </w:r>
      <w:r w:rsidR="008D1475" w:rsidRPr="00390BFE">
        <w:rPr>
          <w:rFonts w:ascii="Times New Roman" w:hAnsi="Times New Roman"/>
          <w:sz w:val="24"/>
          <w:szCs w:val="24"/>
        </w:rPr>
        <w:t>end effector</w:t>
      </w:r>
      <w:r w:rsidR="00BD4417" w:rsidRPr="00A11CC4">
        <w:rPr>
          <w:rFonts w:ascii="Times New Roman" w:hAnsi="Times New Roman"/>
          <w:sz w:val="24"/>
          <w:szCs w:val="24"/>
        </w:rPr>
        <w:t xml:space="preserve">.  The dancer </w:t>
      </w:r>
      <w:r w:rsidR="00940B79" w:rsidRPr="00A11CC4">
        <w:rPr>
          <w:rFonts w:ascii="Times New Roman" w:hAnsi="Times New Roman"/>
          <w:sz w:val="24"/>
          <w:szCs w:val="24"/>
        </w:rPr>
        <w:t xml:space="preserve">tube </w:t>
      </w:r>
      <w:r w:rsidR="00BD4417" w:rsidRPr="00A11CC4">
        <w:rPr>
          <w:rFonts w:ascii="Times New Roman" w:hAnsi="Times New Roman"/>
          <w:sz w:val="24"/>
          <w:szCs w:val="24"/>
        </w:rPr>
        <w:t xml:space="preserve">is mounted on </w:t>
      </w:r>
      <w:r w:rsidR="00A11CC4" w:rsidRPr="00A11CC4">
        <w:rPr>
          <w:rFonts w:ascii="Times New Roman" w:hAnsi="Times New Roman"/>
          <w:sz w:val="24"/>
          <w:szCs w:val="24"/>
        </w:rPr>
        <w:t xml:space="preserve">a </w:t>
      </w:r>
      <w:r w:rsidR="00940B79" w:rsidRPr="00A11CC4">
        <w:rPr>
          <w:rFonts w:ascii="Times New Roman" w:hAnsi="Times New Roman"/>
          <w:sz w:val="24"/>
          <w:szCs w:val="24"/>
        </w:rPr>
        <w:t>bearing assembly</w:t>
      </w:r>
      <w:r w:rsidR="00BD4417" w:rsidRPr="00A11CC4">
        <w:rPr>
          <w:rFonts w:ascii="Times New Roman" w:hAnsi="Times New Roman"/>
          <w:sz w:val="24"/>
          <w:szCs w:val="24"/>
        </w:rPr>
        <w:t xml:space="preserve"> 84 which allow</w:t>
      </w:r>
      <w:r w:rsidR="00A11CC4" w:rsidRPr="00A11CC4">
        <w:rPr>
          <w:rFonts w:ascii="Times New Roman" w:hAnsi="Times New Roman"/>
          <w:sz w:val="24"/>
          <w:szCs w:val="24"/>
        </w:rPr>
        <w:t>s</w:t>
      </w:r>
      <w:r w:rsidR="00BD4417" w:rsidRPr="00A11CC4">
        <w:rPr>
          <w:rFonts w:ascii="Times New Roman" w:hAnsi="Times New Roman"/>
          <w:sz w:val="24"/>
          <w:szCs w:val="24"/>
        </w:rPr>
        <w:t xml:space="preserve"> for linear motion of the dancer assembly along rail</w:t>
      </w:r>
      <w:r w:rsidR="00940B79" w:rsidRPr="00A11CC4">
        <w:rPr>
          <w:rFonts w:ascii="Times New Roman" w:hAnsi="Times New Roman"/>
          <w:sz w:val="24"/>
          <w:szCs w:val="24"/>
        </w:rPr>
        <w:t xml:space="preserve"> 85</w:t>
      </w:r>
      <w:r w:rsidR="00BD4417" w:rsidRPr="00A11CC4">
        <w:rPr>
          <w:rFonts w:ascii="Times New Roman" w:hAnsi="Times New Roman"/>
          <w:sz w:val="24"/>
          <w:szCs w:val="24"/>
        </w:rPr>
        <w:t>.  The dancer tube is bolted</w:t>
      </w:r>
      <w:r w:rsidR="00940B79" w:rsidRPr="00A11CC4">
        <w:rPr>
          <w:rFonts w:ascii="Times New Roman" w:hAnsi="Times New Roman"/>
          <w:sz w:val="24"/>
          <w:szCs w:val="24"/>
        </w:rPr>
        <w:t xml:space="preserve"> directly</w:t>
      </w:r>
      <w:r w:rsidR="00BD4417" w:rsidRPr="00A11CC4">
        <w:rPr>
          <w:rFonts w:ascii="Times New Roman" w:hAnsi="Times New Roman"/>
          <w:sz w:val="24"/>
          <w:szCs w:val="24"/>
        </w:rPr>
        <w:t xml:space="preserve"> to the top of the bearing assembly.  A </w:t>
      </w:r>
      <w:r w:rsidR="008D1475">
        <w:rPr>
          <w:rFonts w:ascii="Times New Roman" w:hAnsi="Times New Roman"/>
          <w:sz w:val="24"/>
          <w:szCs w:val="24"/>
        </w:rPr>
        <w:t>linear displacement sensor/linear encoder</w:t>
      </w:r>
      <w:r w:rsidR="00940B79" w:rsidRPr="00A11CC4">
        <w:rPr>
          <w:rFonts w:ascii="Times New Roman" w:hAnsi="Times New Roman"/>
          <w:sz w:val="24"/>
          <w:szCs w:val="24"/>
        </w:rPr>
        <w:t xml:space="preserve"> </w:t>
      </w:r>
      <w:r w:rsidR="00BD4417" w:rsidRPr="00A11CC4">
        <w:rPr>
          <w:rFonts w:ascii="Times New Roman" w:hAnsi="Times New Roman"/>
          <w:sz w:val="24"/>
          <w:szCs w:val="24"/>
        </w:rPr>
        <w:t xml:space="preserve">in the embodiment shown </w:t>
      </w:r>
      <w:del w:id="47" w:author="Owen Lu" w:date="2018-11-08T15:45:00Z">
        <w:r w:rsidR="00BD4417" w:rsidRPr="00A11CC4" w:rsidDel="0032408C">
          <w:rPr>
            <w:rFonts w:ascii="Times New Roman" w:hAnsi="Times New Roman"/>
            <w:sz w:val="24"/>
            <w:szCs w:val="24"/>
          </w:rPr>
          <w:delText xml:space="preserve"> </w:delText>
        </w:r>
      </w:del>
      <w:r w:rsidR="00BD4417" w:rsidRPr="00A11CC4">
        <w:rPr>
          <w:rFonts w:ascii="Times New Roman" w:hAnsi="Times New Roman"/>
          <w:sz w:val="24"/>
          <w:szCs w:val="24"/>
        </w:rPr>
        <w:t xml:space="preserve">is mounted on the bearing elements, moving with the carbon fiber dancer </w:t>
      </w:r>
      <w:r w:rsidR="00940B79" w:rsidRPr="00A11CC4">
        <w:rPr>
          <w:rFonts w:ascii="Times New Roman" w:hAnsi="Times New Roman"/>
          <w:sz w:val="24"/>
          <w:szCs w:val="24"/>
        </w:rPr>
        <w:t>to indicate</w:t>
      </w:r>
      <w:r w:rsidR="00BD4417" w:rsidRPr="00A11CC4">
        <w:rPr>
          <w:rFonts w:ascii="Times New Roman" w:hAnsi="Times New Roman"/>
          <w:sz w:val="24"/>
          <w:szCs w:val="24"/>
        </w:rPr>
        <w:t xml:space="preserve"> linear displacement as the dancer assembly moves to maintain tension.</w:t>
      </w:r>
    </w:p>
    <w:p w14:paraId="4206754D" w14:textId="77777777" w:rsidR="00940B79" w:rsidRDefault="00BD4417" w:rsidP="00A47312">
      <w:pPr>
        <w:pStyle w:val="BodyText"/>
        <w:numPr>
          <w:ilvl w:val="0"/>
          <w:numId w:val="1"/>
        </w:numPr>
        <w:spacing w:after="120"/>
        <w:ind w:left="0"/>
        <w:rPr>
          <w:rFonts w:ascii="Times New Roman" w:hAnsi="Times New Roman"/>
          <w:sz w:val="24"/>
          <w:szCs w:val="24"/>
        </w:rPr>
      </w:pPr>
      <w:r w:rsidRPr="00940B79">
        <w:rPr>
          <w:rFonts w:ascii="Times New Roman" w:hAnsi="Times New Roman"/>
          <w:sz w:val="24"/>
          <w:szCs w:val="24"/>
        </w:rPr>
        <w:t>Mounted at one end of the plate</w:t>
      </w:r>
      <w:r w:rsidR="00940B79" w:rsidRPr="00940B79">
        <w:rPr>
          <w:rFonts w:ascii="Times New Roman" w:hAnsi="Times New Roman"/>
          <w:sz w:val="24"/>
          <w:szCs w:val="24"/>
        </w:rPr>
        <w:t xml:space="preserve"> 83,</w:t>
      </w:r>
      <w:r w:rsidRPr="00940B79">
        <w:rPr>
          <w:rFonts w:ascii="Times New Roman" w:hAnsi="Times New Roman"/>
          <w:sz w:val="24"/>
          <w:szCs w:val="24"/>
        </w:rPr>
        <w:t xml:space="preserve"> is a pin stop 88 which prevents the dancer tube from leaving the linear rail in the event of a malfunction.</w:t>
      </w:r>
      <w:r w:rsidR="00940B79" w:rsidRPr="00940B79">
        <w:rPr>
          <w:rFonts w:ascii="Times New Roman" w:hAnsi="Times New Roman"/>
          <w:sz w:val="24"/>
          <w:szCs w:val="24"/>
        </w:rPr>
        <w:t xml:space="preserve">  The pin stop includes a small urethane bumper element.  A magnetic</w:t>
      </w:r>
      <w:r w:rsidRPr="00940B79">
        <w:rPr>
          <w:rFonts w:ascii="Times New Roman" w:hAnsi="Times New Roman"/>
          <w:sz w:val="24"/>
          <w:szCs w:val="24"/>
        </w:rPr>
        <w:t xml:space="preserve"> linear displacement sensor 90 </w:t>
      </w:r>
      <w:r w:rsidR="00940B79">
        <w:rPr>
          <w:rFonts w:ascii="Times New Roman" w:hAnsi="Times New Roman"/>
          <w:sz w:val="24"/>
          <w:szCs w:val="24"/>
        </w:rPr>
        <w:t>feeds</w:t>
      </w:r>
      <w:r w:rsidRPr="00940B79">
        <w:rPr>
          <w:rFonts w:ascii="Times New Roman" w:hAnsi="Times New Roman"/>
          <w:sz w:val="24"/>
          <w:szCs w:val="24"/>
        </w:rPr>
        <w:t xml:space="preserve"> a signal </w:t>
      </w:r>
      <w:r w:rsidR="00940B79">
        <w:rPr>
          <w:rFonts w:ascii="Times New Roman" w:hAnsi="Times New Roman"/>
          <w:sz w:val="24"/>
          <w:szCs w:val="24"/>
        </w:rPr>
        <w:t xml:space="preserve">back </w:t>
      </w:r>
      <w:r w:rsidRPr="00940B79">
        <w:rPr>
          <w:rFonts w:ascii="Times New Roman" w:hAnsi="Times New Roman"/>
          <w:sz w:val="24"/>
          <w:szCs w:val="24"/>
        </w:rPr>
        <w:t>to the integrated motor control</w:t>
      </w:r>
      <w:r w:rsidR="00940B79">
        <w:rPr>
          <w:rFonts w:ascii="Times New Roman" w:hAnsi="Times New Roman"/>
          <w:sz w:val="24"/>
          <w:szCs w:val="24"/>
        </w:rPr>
        <w:t>ler</w:t>
      </w:r>
      <w:r w:rsidRPr="00940B79">
        <w:rPr>
          <w:rFonts w:ascii="Times New Roman" w:hAnsi="Times New Roman"/>
          <w:sz w:val="24"/>
          <w:szCs w:val="24"/>
        </w:rPr>
        <w:t xml:space="preserve"> in order to maintain tension control over the tape as it moves from the spool.  </w:t>
      </w:r>
    </w:p>
    <w:p w14:paraId="0CCEDA07" w14:textId="1DE3D812" w:rsidR="001676A4" w:rsidRDefault="00BD4417" w:rsidP="00A47312">
      <w:pPr>
        <w:pStyle w:val="BodyText"/>
        <w:numPr>
          <w:ilvl w:val="0"/>
          <w:numId w:val="1"/>
        </w:numPr>
        <w:spacing w:after="120"/>
        <w:ind w:left="0"/>
        <w:rPr>
          <w:rFonts w:ascii="Times New Roman" w:hAnsi="Times New Roman"/>
          <w:sz w:val="24"/>
          <w:szCs w:val="24"/>
        </w:rPr>
      </w:pPr>
      <w:r w:rsidRPr="00940B79">
        <w:rPr>
          <w:rFonts w:ascii="Times New Roman" w:hAnsi="Times New Roman"/>
          <w:sz w:val="24"/>
          <w:szCs w:val="24"/>
        </w:rPr>
        <w:lastRenderedPageBreak/>
        <w:t xml:space="preserve">Figure </w:t>
      </w:r>
      <w:r w:rsidR="00A11CC4">
        <w:rPr>
          <w:rFonts w:ascii="Times New Roman" w:hAnsi="Times New Roman"/>
          <w:sz w:val="24"/>
          <w:szCs w:val="24"/>
        </w:rPr>
        <w:t>10</w:t>
      </w:r>
      <w:r w:rsidRPr="00940B79">
        <w:rPr>
          <w:rFonts w:ascii="Times New Roman" w:hAnsi="Times New Roman"/>
          <w:sz w:val="24"/>
          <w:szCs w:val="24"/>
        </w:rPr>
        <w:t xml:space="preserve"> shows the backing film sleeve/remover</w:t>
      </w:r>
      <w:r w:rsidR="008D1475">
        <w:rPr>
          <w:rFonts w:ascii="Times New Roman" w:hAnsi="Times New Roman"/>
          <w:sz w:val="24"/>
          <w:szCs w:val="24"/>
        </w:rPr>
        <w:t>, if present</w:t>
      </w:r>
      <w:r w:rsidRPr="00940B79">
        <w:rPr>
          <w:rFonts w:ascii="Times New Roman" w:hAnsi="Times New Roman"/>
          <w:sz w:val="24"/>
          <w:szCs w:val="24"/>
        </w:rPr>
        <w:t xml:space="preserve">.  </w:t>
      </w:r>
      <w:r w:rsidR="004209CC" w:rsidRPr="00940B79">
        <w:rPr>
          <w:rFonts w:ascii="Times New Roman" w:hAnsi="Times New Roman"/>
          <w:sz w:val="24"/>
          <w:szCs w:val="24"/>
        </w:rPr>
        <w:t xml:space="preserve">The assembly shown generally at 94 is injection </w:t>
      </w:r>
      <w:r w:rsidR="00940B79">
        <w:rPr>
          <w:rFonts w:ascii="Times New Roman" w:hAnsi="Times New Roman"/>
          <w:sz w:val="24"/>
          <w:szCs w:val="24"/>
        </w:rPr>
        <w:t>molded plastic and in operation</w:t>
      </w:r>
      <w:r w:rsidR="004209CC" w:rsidRPr="00940B79">
        <w:rPr>
          <w:rFonts w:ascii="Times New Roman" w:hAnsi="Times New Roman"/>
          <w:sz w:val="24"/>
          <w:szCs w:val="24"/>
        </w:rPr>
        <w:t xml:space="preserve"> sandwiches the backing film between </w:t>
      </w:r>
      <w:r w:rsidR="00940B79">
        <w:rPr>
          <w:rFonts w:ascii="Times New Roman" w:hAnsi="Times New Roman"/>
          <w:sz w:val="24"/>
          <w:szCs w:val="24"/>
        </w:rPr>
        <w:t>a</w:t>
      </w:r>
      <w:r w:rsidR="004209CC" w:rsidRPr="00940B79">
        <w:rPr>
          <w:rFonts w:ascii="Times New Roman" w:hAnsi="Times New Roman"/>
          <w:sz w:val="24"/>
          <w:szCs w:val="24"/>
        </w:rPr>
        <w:t xml:space="preserve"> sleeve </w:t>
      </w:r>
      <w:r w:rsidR="00940B79">
        <w:rPr>
          <w:rFonts w:ascii="Times New Roman" w:hAnsi="Times New Roman"/>
          <w:sz w:val="24"/>
          <w:szCs w:val="24"/>
        </w:rPr>
        <w:t xml:space="preserve">96 </w:t>
      </w:r>
      <w:r w:rsidR="004209CC" w:rsidRPr="00940B79">
        <w:rPr>
          <w:rFonts w:ascii="Times New Roman" w:hAnsi="Times New Roman"/>
          <w:sz w:val="24"/>
          <w:szCs w:val="24"/>
        </w:rPr>
        <w:t>and spindle</w:t>
      </w:r>
      <w:r w:rsidR="00940B79">
        <w:rPr>
          <w:rFonts w:ascii="Times New Roman" w:hAnsi="Times New Roman"/>
          <w:sz w:val="24"/>
          <w:szCs w:val="24"/>
        </w:rPr>
        <w:t xml:space="preserve"> 97</w:t>
      </w:r>
      <w:r w:rsidR="004209CC" w:rsidRPr="00940B79">
        <w:rPr>
          <w:rFonts w:ascii="Times New Roman" w:hAnsi="Times New Roman"/>
          <w:sz w:val="24"/>
          <w:szCs w:val="24"/>
        </w:rPr>
        <w:t xml:space="preserve">.  When the carbon fiber is </w:t>
      </w:r>
      <w:proofErr w:type="spellStart"/>
      <w:r w:rsidR="004209CC" w:rsidRPr="00940B79">
        <w:rPr>
          <w:rFonts w:ascii="Times New Roman" w:hAnsi="Times New Roman"/>
          <w:sz w:val="24"/>
          <w:szCs w:val="24"/>
        </w:rPr>
        <w:t>pa</w:t>
      </w:r>
      <w:r w:rsidR="00940B79">
        <w:rPr>
          <w:rFonts w:ascii="Times New Roman" w:hAnsi="Times New Roman"/>
          <w:sz w:val="24"/>
          <w:szCs w:val="24"/>
        </w:rPr>
        <w:t>yed</w:t>
      </w:r>
      <w:proofErr w:type="spellEnd"/>
      <w:r w:rsidR="004209CC" w:rsidRPr="00940B79">
        <w:rPr>
          <w:rFonts w:ascii="Times New Roman" w:hAnsi="Times New Roman"/>
          <w:sz w:val="24"/>
          <w:szCs w:val="24"/>
        </w:rPr>
        <w:t xml:space="preserve"> out, friction rotates the spindle </w:t>
      </w:r>
      <w:r w:rsidR="00940B79">
        <w:rPr>
          <w:rFonts w:ascii="Times New Roman" w:hAnsi="Times New Roman"/>
          <w:sz w:val="24"/>
          <w:szCs w:val="24"/>
        </w:rPr>
        <w:t xml:space="preserve">97 </w:t>
      </w:r>
      <w:r w:rsidR="004209CC" w:rsidRPr="00940B79">
        <w:rPr>
          <w:rFonts w:ascii="Times New Roman" w:hAnsi="Times New Roman"/>
          <w:sz w:val="24"/>
          <w:szCs w:val="24"/>
        </w:rPr>
        <w:t>and the backing film is wrapped around the outside of the sleeve</w:t>
      </w:r>
      <w:r w:rsidR="00940B79">
        <w:rPr>
          <w:rFonts w:ascii="Times New Roman" w:hAnsi="Times New Roman"/>
          <w:sz w:val="24"/>
          <w:szCs w:val="24"/>
        </w:rPr>
        <w:t xml:space="preserve">, separating the backing </w:t>
      </w:r>
      <w:r w:rsidR="00A11CC4">
        <w:rPr>
          <w:rFonts w:ascii="Times New Roman" w:hAnsi="Times New Roman"/>
          <w:sz w:val="24"/>
          <w:szCs w:val="24"/>
        </w:rPr>
        <w:t xml:space="preserve">film </w:t>
      </w:r>
      <w:r w:rsidR="00940B79">
        <w:rPr>
          <w:rFonts w:ascii="Times New Roman" w:hAnsi="Times New Roman"/>
          <w:sz w:val="24"/>
          <w:szCs w:val="24"/>
        </w:rPr>
        <w:t>from the fiber</w:t>
      </w:r>
      <w:r w:rsidR="004209CC" w:rsidRPr="00940B79">
        <w:rPr>
          <w:rFonts w:ascii="Times New Roman" w:hAnsi="Times New Roman"/>
          <w:sz w:val="24"/>
          <w:szCs w:val="24"/>
        </w:rPr>
        <w:t xml:space="preserve">.  </w:t>
      </w:r>
      <w:r w:rsidR="00A11CC4">
        <w:rPr>
          <w:rFonts w:ascii="Times New Roman" w:hAnsi="Times New Roman"/>
          <w:sz w:val="24"/>
          <w:szCs w:val="24"/>
        </w:rPr>
        <w:t>S</w:t>
      </w:r>
      <w:r w:rsidR="004209CC" w:rsidRPr="00940B79">
        <w:rPr>
          <w:rFonts w:ascii="Times New Roman" w:hAnsi="Times New Roman"/>
          <w:sz w:val="24"/>
          <w:szCs w:val="24"/>
        </w:rPr>
        <w:t>pring loaded member 9</w:t>
      </w:r>
      <w:r w:rsidR="00940B79">
        <w:rPr>
          <w:rFonts w:ascii="Times New Roman" w:hAnsi="Times New Roman"/>
          <w:sz w:val="24"/>
          <w:szCs w:val="24"/>
        </w:rPr>
        <w:t>8</w:t>
      </w:r>
      <w:r w:rsidR="004209CC" w:rsidRPr="00940B79">
        <w:rPr>
          <w:rFonts w:ascii="Times New Roman" w:hAnsi="Times New Roman"/>
          <w:sz w:val="24"/>
          <w:szCs w:val="24"/>
        </w:rPr>
        <w:t xml:space="preserve"> is compressed when the film sleeve is moved onto spindle 9</w:t>
      </w:r>
      <w:r w:rsidR="00940B79">
        <w:rPr>
          <w:rFonts w:ascii="Times New Roman" w:hAnsi="Times New Roman"/>
          <w:sz w:val="24"/>
          <w:szCs w:val="24"/>
        </w:rPr>
        <w:t>7</w:t>
      </w:r>
      <w:r w:rsidR="004209CC" w:rsidRPr="00940B79">
        <w:rPr>
          <w:rFonts w:ascii="Times New Roman" w:hAnsi="Times New Roman"/>
          <w:sz w:val="24"/>
          <w:szCs w:val="24"/>
        </w:rPr>
        <w:t xml:space="preserve">.  When the sleeve is in the down position, the spring </w:t>
      </w:r>
      <w:r w:rsidR="00940B79">
        <w:rPr>
          <w:rFonts w:ascii="Times New Roman" w:hAnsi="Times New Roman"/>
          <w:sz w:val="24"/>
          <w:szCs w:val="24"/>
        </w:rPr>
        <w:t>member</w:t>
      </w:r>
      <w:r w:rsidR="004209CC" w:rsidRPr="00940B79">
        <w:rPr>
          <w:rFonts w:ascii="Times New Roman" w:hAnsi="Times New Roman"/>
          <w:sz w:val="24"/>
          <w:szCs w:val="24"/>
        </w:rPr>
        <w:t xml:space="preserve"> move</w:t>
      </w:r>
      <w:r w:rsidR="00940B79">
        <w:rPr>
          <w:rFonts w:ascii="Times New Roman" w:hAnsi="Times New Roman"/>
          <w:sz w:val="24"/>
          <w:szCs w:val="24"/>
        </w:rPr>
        <w:t>s</w:t>
      </w:r>
      <w:r w:rsidR="004209CC" w:rsidRPr="00940B79">
        <w:rPr>
          <w:rFonts w:ascii="Times New Roman" w:hAnsi="Times New Roman"/>
          <w:sz w:val="24"/>
          <w:szCs w:val="24"/>
        </w:rPr>
        <w:t xml:space="preserve"> outwardly preventing the film sleeve from sliding off.  The </w:t>
      </w:r>
      <w:r w:rsidR="00940B79">
        <w:rPr>
          <w:rFonts w:ascii="Times New Roman" w:hAnsi="Times New Roman"/>
          <w:sz w:val="24"/>
          <w:szCs w:val="24"/>
        </w:rPr>
        <w:t xml:space="preserve">film </w:t>
      </w:r>
      <w:r w:rsidR="004209CC" w:rsidRPr="00940B79">
        <w:rPr>
          <w:rFonts w:ascii="Times New Roman" w:hAnsi="Times New Roman"/>
          <w:sz w:val="24"/>
          <w:szCs w:val="24"/>
        </w:rPr>
        <w:t>sleeve in operation slides on to the spindle and locks in place</w:t>
      </w:r>
      <w:ins w:id="48" w:author="Owen Lu" w:date="2018-11-08T15:48:00Z">
        <w:r w:rsidR="0032408C">
          <w:rPr>
            <w:rFonts w:ascii="Times New Roman" w:hAnsi="Times New Roman"/>
            <w:sz w:val="24"/>
            <w:szCs w:val="24"/>
          </w:rPr>
          <w:t>.</w:t>
        </w:r>
      </w:ins>
      <w:del w:id="49" w:author="Owen Lu" w:date="2018-11-08T15:48:00Z">
        <w:r w:rsidR="004209CC" w:rsidRPr="00940B79" w:rsidDel="0032408C">
          <w:rPr>
            <w:rFonts w:ascii="Times New Roman" w:hAnsi="Times New Roman"/>
            <w:sz w:val="24"/>
            <w:szCs w:val="24"/>
          </w:rPr>
          <w:delText xml:space="preserve">  </w:delText>
        </w:r>
      </w:del>
      <w:ins w:id="50" w:author="Owen Lu" w:date="2018-11-08T15:48:00Z">
        <w:r w:rsidR="0032408C">
          <w:rPr>
            <w:rFonts w:ascii="Times New Roman" w:hAnsi="Times New Roman"/>
            <w:sz w:val="24"/>
            <w:szCs w:val="24"/>
          </w:rPr>
          <w:t xml:space="preserve"> </w:t>
        </w:r>
      </w:ins>
      <w:r w:rsidR="004209CC" w:rsidRPr="00940B79">
        <w:rPr>
          <w:rFonts w:ascii="Times New Roman" w:hAnsi="Times New Roman"/>
          <w:sz w:val="24"/>
          <w:szCs w:val="24"/>
        </w:rPr>
        <w:t xml:space="preserve">The overall assembly is press </w:t>
      </w:r>
      <w:r w:rsidR="001676A4">
        <w:rPr>
          <w:rFonts w:ascii="Times New Roman" w:hAnsi="Times New Roman"/>
          <w:sz w:val="24"/>
          <w:szCs w:val="24"/>
        </w:rPr>
        <w:t>fit</w:t>
      </w:r>
      <w:r w:rsidR="004209CC" w:rsidRPr="00940B79">
        <w:rPr>
          <w:rFonts w:ascii="Times New Roman" w:hAnsi="Times New Roman"/>
          <w:sz w:val="24"/>
          <w:szCs w:val="24"/>
        </w:rPr>
        <w:t>ted into the spindle and retain</w:t>
      </w:r>
      <w:r w:rsidR="001676A4">
        <w:rPr>
          <w:rFonts w:ascii="Times New Roman" w:hAnsi="Times New Roman"/>
          <w:sz w:val="24"/>
          <w:szCs w:val="24"/>
        </w:rPr>
        <w:t>ed by</w:t>
      </w:r>
      <w:r w:rsidR="004209CC" w:rsidRPr="00940B79">
        <w:rPr>
          <w:rFonts w:ascii="Times New Roman" w:hAnsi="Times New Roman"/>
          <w:sz w:val="24"/>
          <w:szCs w:val="24"/>
        </w:rPr>
        <w:t xml:space="preserve"> </w:t>
      </w:r>
      <w:r w:rsidR="001676A4">
        <w:rPr>
          <w:rFonts w:ascii="Times New Roman" w:hAnsi="Times New Roman"/>
          <w:sz w:val="24"/>
          <w:szCs w:val="24"/>
        </w:rPr>
        <w:t>r</w:t>
      </w:r>
      <w:r w:rsidR="004209CC" w:rsidRPr="00940B79">
        <w:rPr>
          <w:rFonts w:ascii="Times New Roman" w:hAnsi="Times New Roman"/>
          <w:sz w:val="24"/>
          <w:szCs w:val="24"/>
        </w:rPr>
        <w:t>ings</w:t>
      </w:r>
      <w:r w:rsidR="001676A4">
        <w:rPr>
          <w:rFonts w:ascii="Times New Roman" w:hAnsi="Times New Roman"/>
          <w:sz w:val="24"/>
          <w:szCs w:val="24"/>
        </w:rPr>
        <w:t xml:space="preserve"> 100</w:t>
      </w:r>
      <w:r w:rsidR="004209CC" w:rsidRPr="00940B79">
        <w:rPr>
          <w:rFonts w:ascii="Times New Roman" w:hAnsi="Times New Roman"/>
          <w:sz w:val="24"/>
          <w:szCs w:val="24"/>
        </w:rPr>
        <w:t xml:space="preserve">.  The </w:t>
      </w:r>
      <w:r w:rsidR="001676A4">
        <w:rPr>
          <w:rFonts w:ascii="Times New Roman" w:hAnsi="Times New Roman"/>
          <w:sz w:val="24"/>
          <w:szCs w:val="24"/>
        </w:rPr>
        <w:t>assembly is</w:t>
      </w:r>
      <w:r w:rsidR="004209CC" w:rsidRPr="00940B79">
        <w:rPr>
          <w:rFonts w:ascii="Times New Roman" w:hAnsi="Times New Roman"/>
          <w:sz w:val="24"/>
          <w:szCs w:val="24"/>
        </w:rPr>
        <w:t xml:space="preserve"> bolted to </w:t>
      </w:r>
      <w:r w:rsidR="001676A4">
        <w:rPr>
          <w:rFonts w:ascii="Times New Roman" w:hAnsi="Times New Roman"/>
          <w:sz w:val="24"/>
          <w:szCs w:val="24"/>
        </w:rPr>
        <w:t>a</w:t>
      </w:r>
      <w:r w:rsidR="004209CC" w:rsidRPr="00940B79">
        <w:rPr>
          <w:rFonts w:ascii="Times New Roman" w:hAnsi="Times New Roman"/>
          <w:sz w:val="24"/>
          <w:szCs w:val="24"/>
        </w:rPr>
        <w:t xml:space="preserve"> spindle mount </w:t>
      </w:r>
      <w:commentRangeStart w:id="51"/>
      <w:r w:rsidR="001676A4">
        <w:rPr>
          <w:rFonts w:ascii="Times New Roman" w:hAnsi="Times New Roman"/>
          <w:sz w:val="24"/>
          <w:szCs w:val="24"/>
        </w:rPr>
        <w:t>102</w:t>
      </w:r>
      <w:commentRangeEnd w:id="51"/>
      <w:r w:rsidR="0032408C">
        <w:rPr>
          <w:rStyle w:val="CommentReference"/>
        </w:rPr>
        <w:commentReference w:id="51"/>
      </w:r>
      <w:r w:rsidR="001676A4">
        <w:rPr>
          <w:rFonts w:ascii="Times New Roman" w:hAnsi="Times New Roman"/>
          <w:sz w:val="24"/>
          <w:szCs w:val="24"/>
        </w:rPr>
        <w:t>, which is</w:t>
      </w:r>
      <w:r w:rsidR="004209CC" w:rsidRPr="00940B79">
        <w:rPr>
          <w:rFonts w:ascii="Times New Roman" w:hAnsi="Times New Roman"/>
          <w:sz w:val="24"/>
          <w:szCs w:val="24"/>
        </w:rPr>
        <w:t xml:space="preserve"> bolted to the back pla</w:t>
      </w:r>
      <w:r w:rsidR="001676A4">
        <w:rPr>
          <w:rFonts w:ascii="Times New Roman" w:hAnsi="Times New Roman"/>
          <w:sz w:val="24"/>
          <w:szCs w:val="24"/>
        </w:rPr>
        <w:t>t</w:t>
      </w:r>
      <w:r w:rsidR="004209CC" w:rsidRPr="00940B79">
        <w:rPr>
          <w:rFonts w:ascii="Times New Roman" w:hAnsi="Times New Roman"/>
          <w:sz w:val="24"/>
          <w:szCs w:val="24"/>
        </w:rPr>
        <w:t>e</w:t>
      </w:r>
      <w:r w:rsidR="001676A4">
        <w:rPr>
          <w:rFonts w:ascii="Times New Roman" w:hAnsi="Times New Roman"/>
          <w:sz w:val="24"/>
          <w:szCs w:val="24"/>
        </w:rPr>
        <w:t xml:space="preserve"> of the modular head assembly</w:t>
      </w:r>
      <w:r w:rsidR="004209CC" w:rsidRPr="00940B79">
        <w:rPr>
          <w:rFonts w:ascii="Times New Roman" w:hAnsi="Times New Roman"/>
          <w:sz w:val="24"/>
          <w:szCs w:val="24"/>
        </w:rPr>
        <w:t xml:space="preserve">.  </w:t>
      </w:r>
    </w:p>
    <w:p w14:paraId="768EE3DB" w14:textId="69BB08B4" w:rsidR="001676A4" w:rsidRDefault="004209CC" w:rsidP="00A47312">
      <w:pPr>
        <w:pStyle w:val="BodyText"/>
        <w:numPr>
          <w:ilvl w:val="0"/>
          <w:numId w:val="1"/>
        </w:numPr>
        <w:spacing w:after="120"/>
        <w:ind w:left="0"/>
        <w:rPr>
          <w:rFonts w:ascii="Times New Roman" w:hAnsi="Times New Roman"/>
          <w:sz w:val="24"/>
          <w:szCs w:val="24"/>
        </w:rPr>
      </w:pPr>
      <w:r w:rsidRPr="00940B79">
        <w:rPr>
          <w:rFonts w:ascii="Times New Roman" w:hAnsi="Times New Roman"/>
          <w:sz w:val="24"/>
          <w:szCs w:val="24"/>
        </w:rPr>
        <w:t>In operation</w:t>
      </w:r>
      <w:r w:rsidR="00A11CC4">
        <w:rPr>
          <w:rFonts w:ascii="Times New Roman" w:hAnsi="Times New Roman"/>
          <w:sz w:val="24"/>
          <w:szCs w:val="24"/>
        </w:rPr>
        <w:t xml:space="preserve"> of the spool assembly</w:t>
      </w:r>
      <w:r w:rsidRPr="00940B79">
        <w:rPr>
          <w:rFonts w:ascii="Times New Roman" w:hAnsi="Times New Roman"/>
          <w:sz w:val="24"/>
          <w:szCs w:val="24"/>
        </w:rPr>
        <w:t>, the servo motor</w:t>
      </w:r>
      <w:r w:rsidR="00A11CC4">
        <w:rPr>
          <w:rFonts w:ascii="Times New Roman" w:hAnsi="Times New Roman"/>
          <w:sz w:val="24"/>
          <w:szCs w:val="24"/>
        </w:rPr>
        <w:t>/</w:t>
      </w:r>
      <w:r w:rsidRPr="00940B79">
        <w:rPr>
          <w:rFonts w:ascii="Times New Roman" w:hAnsi="Times New Roman"/>
          <w:sz w:val="24"/>
          <w:szCs w:val="24"/>
        </w:rPr>
        <w:t xml:space="preserve">controller rotates the </w:t>
      </w:r>
      <w:r w:rsidR="001676A4">
        <w:rPr>
          <w:rFonts w:ascii="Times New Roman" w:hAnsi="Times New Roman"/>
          <w:sz w:val="24"/>
          <w:szCs w:val="24"/>
        </w:rPr>
        <w:t xml:space="preserve">fiber </w:t>
      </w:r>
      <w:r w:rsidRPr="00940B79">
        <w:rPr>
          <w:rFonts w:ascii="Times New Roman" w:hAnsi="Times New Roman"/>
          <w:sz w:val="24"/>
          <w:szCs w:val="24"/>
        </w:rPr>
        <w:t xml:space="preserve">spindle at a controlled speed.  The motor </w:t>
      </w:r>
      <w:commentRangeStart w:id="52"/>
      <w:del w:id="53" w:author="Owen Lu" w:date="2018-11-08T15:49:00Z">
        <w:r w:rsidRPr="00940B79" w:rsidDel="0032408C">
          <w:rPr>
            <w:rFonts w:ascii="Times New Roman" w:hAnsi="Times New Roman"/>
            <w:sz w:val="24"/>
            <w:szCs w:val="24"/>
          </w:rPr>
          <w:delText xml:space="preserve">has </w:delText>
        </w:r>
        <w:r w:rsidR="00CE3923" w:rsidRPr="00940B79" w:rsidDel="0032408C">
          <w:rPr>
            <w:rFonts w:ascii="Times New Roman" w:hAnsi="Times New Roman"/>
            <w:sz w:val="24"/>
            <w:szCs w:val="24"/>
          </w:rPr>
          <w:delText>inputs from the diameter sensor</w:delText>
        </w:r>
      </w:del>
      <w:ins w:id="54" w:author="Owen Lu" w:date="2018-11-08T15:49:00Z">
        <w:r w:rsidR="0032408C">
          <w:rPr>
            <w:rFonts w:ascii="Times New Roman" w:hAnsi="Times New Roman"/>
            <w:sz w:val="24"/>
            <w:szCs w:val="24"/>
          </w:rPr>
          <w:t xml:space="preserve">has </w:t>
        </w:r>
      </w:ins>
      <w:ins w:id="55" w:author="Owen Lu" w:date="2018-11-08T15:50:00Z">
        <w:r w:rsidR="0032408C">
          <w:rPr>
            <w:rFonts w:ascii="Times New Roman" w:hAnsi="Times New Roman"/>
            <w:sz w:val="24"/>
            <w:szCs w:val="24"/>
          </w:rPr>
          <w:t>diameter information updated by the PLC</w:t>
        </w:r>
      </w:ins>
      <w:r w:rsidR="00CE3923" w:rsidRPr="00940B79">
        <w:rPr>
          <w:rFonts w:ascii="Times New Roman" w:hAnsi="Times New Roman"/>
          <w:sz w:val="24"/>
          <w:szCs w:val="24"/>
        </w:rPr>
        <w:t xml:space="preserve"> </w:t>
      </w:r>
      <w:commentRangeEnd w:id="52"/>
      <w:r w:rsidR="0032408C">
        <w:rPr>
          <w:rStyle w:val="CommentReference"/>
        </w:rPr>
        <w:commentReference w:id="52"/>
      </w:r>
      <w:r w:rsidR="00CE3923" w:rsidRPr="00940B79">
        <w:rPr>
          <w:rFonts w:ascii="Times New Roman" w:hAnsi="Times New Roman"/>
          <w:sz w:val="24"/>
          <w:szCs w:val="24"/>
        </w:rPr>
        <w:t xml:space="preserve">and </w:t>
      </w:r>
      <w:ins w:id="56" w:author="Owen Lu" w:date="2018-11-08T15:50:00Z">
        <w:r w:rsidR="0032408C">
          <w:rPr>
            <w:rFonts w:ascii="Times New Roman" w:hAnsi="Times New Roman"/>
            <w:sz w:val="24"/>
            <w:szCs w:val="24"/>
          </w:rPr>
          <w:t xml:space="preserve">directly receives </w:t>
        </w:r>
      </w:ins>
      <w:r w:rsidR="00CE3923" w:rsidRPr="00940B79">
        <w:rPr>
          <w:rFonts w:ascii="Times New Roman" w:hAnsi="Times New Roman"/>
          <w:sz w:val="24"/>
          <w:szCs w:val="24"/>
        </w:rPr>
        <w:t xml:space="preserve">the </w:t>
      </w:r>
      <w:r w:rsidR="001676A4">
        <w:rPr>
          <w:rFonts w:ascii="Times New Roman" w:hAnsi="Times New Roman"/>
          <w:sz w:val="24"/>
          <w:szCs w:val="24"/>
        </w:rPr>
        <w:t xml:space="preserve">linear </w:t>
      </w:r>
      <w:r w:rsidR="00CE3923" w:rsidRPr="00940B79">
        <w:rPr>
          <w:rFonts w:ascii="Times New Roman" w:hAnsi="Times New Roman"/>
          <w:sz w:val="24"/>
          <w:szCs w:val="24"/>
        </w:rPr>
        <w:t>displacement sensor</w:t>
      </w:r>
      <w:ins w:id="57" w:author="Owen Lu" w:date="2018-11-08T15:50:00Z">
        <w:r w:rsidR="0032408C">
          <w:rPr>
            <w:rFonts w:ascii="Times New Roman" w:hAnsi="Times New Roman"/>
            <w:sz w:val="24"/>
            <w:szCs w:val="24"/>
          </w:rPr>
          <w:t xml:space="preserve"> information</w:t>
        </w:r>
      </w:ins>
      <w:r w:rsidR="001676A4">
        <w:rPr>
          <w:rFonts w:ascii="Times New Roman" w:hAnsi="Times New Roman"/>
          <w:sz w:val="24"/>
          <w:szCs w:val="24"/>
        </w:rPr>
        <w:t xml:space="preserve"> for the dancer</w:t>
      </w:r>
      <w:r w:rsidR="00CE3923" w:rsidRPr="00940B79">
        <w:rPr>
          <w:rFonts w:ascii="Times New Roman" w:hAnsi="Times New Roman"/>
          <w:sz w:val="24"/>
          <w:szCs w:val="24"/>
        </w:rPr>
        <w:t xml:space="preserve">.  The fiber as it is </w:t>
      </w:r>
      <w:proofErr w:type="spellStart"/>
      <w:r w:rsidR="00CE3923" w:rsidRPr="00940B79">
        <w:rPr>
          <w:rFonts w:ascii="Times New Roman" w:hAnsi="Times New Roman"/>
          <w:sz w:val="24"/>
          <w:szCs w:val="24"/>
        </w:rPr>
        <w:t>pa</w:t>
      </w:r>
      <w:r w:rsidR="001676A4">
        <w:rPr>
          <w:rFonts w:ascii="Times New Roman" w:hAnsi="Times New Roman"/>
          <w:sz w:val="24"/>
          <w:szCs w:val="24"/>
        </w:rPr>
        <w:t>ye</w:t>
      </w:r>
      <w:r w:rsidR="00CE3923" w:rsidRPr="00940B79">
        <w:rPr>
          <w:rFonts w:ascii="Times New Roman" w:hAnsi="Times New Roman"/>
          <w:sz w:val="24"/>
          <w:szCs w:val="24"/>
        </w:rPr>
        <w:t>d</w:t>
      </w:r>
      <w:proofErr w:type="spellEnd"/>
      <w:r w:rsidR="00CE3923" w:rsidRPr="00940B79">
        <w:rPr>
          <w:rFonts w:ascii="Times New Roman" w:hAnsi="Times New Roman"/>
          <w:sz w:val="24"/>
          <w:szCs w:val="24"/>
        </w:rPr>
        <w:t xml:space="preserve"> out moves around the backing assembly and the dancer before it extends around one or more </w:t>
      </w:r>
      <w:r w:rsidR="001676A4">
        <w:rPr>
          <w:rFonts w:ascii="Times New Roman" w:hAnsi="Times New Roman"/>
          <w:sz w:val="24"/>
          <w:szCs w:val="24"/>
        </w:rPr>
        <w:t>redirects</w:t>
      </w:r>
      <w:r w:rsidR="00CE3923" w:rsidRPr="00940B79">
        <w:rPr>
          <w:rFonts w:ascii="Times New Roman" w:hAnsi="Times New Roman"/>
          <w:sz w:val="24"/>
          <w:szCs w:val="24"/>
        </w:rPr>
        <w:t xml:space="preserve"> to the </w:t>
      </w:r>
      <w:r w:rsidR="001676A4">
        <w:rPr>
          <w:rFonts w:ascii="Times New Roman" w:hAnsi="Times New Roman"/>
          <w:sz w:val="24"/>
          <w:szCs w:val="24"/>
        </w:rPr>
        <w:t xml:space="preserve">placement </w:t>
      </w:r>
      <w:r w:rsidR="00CE3923" w:rsidRPr="00940B79">
        <w:rPr>
          <w:rFonts w:ascii="Times New Roman" w:hAnsi="Times New Roman"/>
          <w:sz w:val="24"/>
          <w:szCs w:val="24"/>
        </w:rPr>
        <w:t xml:space="preserve">tool which applies the tape to the part.  The dancer assembly moves linearly along the </w:t>
      </w:r>
      <w:r w:rsidR="001676A4">
        <w:rPr>
          <w:rFonts w:ascii="Times New Roman" w:hAnsi="Times New Roman"/>
          <w:sz w:val="24"/>
          <w:szCs w:val="24"/>
        </w:rPr>
        <w:t xml:space="preserve">dancer </w:t>
      </w:r>
      <w:r w:rsidR="00CE3923" w:rsidRPr="00940B79">
        <w:rPr>
          <w:rFonts w:ascii="Times New Roman" w:hAnsi="Times New Roman"/>
          <w:sz w:val="24"/>
          <w:szCs w:val="24"/>
        </w:rPr>
        <w:t xml:space="preserve">rail in order to maintain the proper </w:t>
      </w:r>
      <w:r w:rsidR="00CE3923" w:rsidRPr="00940B79">
        <w:rPr>
          <w:rFonts w:ascii="Times New Roman" w:hAnsi="Times New Roman"/>
          <w:sz w:val="24"/>
          <w:szCs w:val="24"/>
        </w:rPr>
        <w:lastRenderedPageBreak/>
        <w:t>tension</w:t>
      </w:r>
      <w:r w:rsidR="001676A4">
        <w:rPr>
          <w:rFonts w:ascii="Times New Roman" w:hAnsi="Times New Roman"/>
          <w:sz w:val="24"/>
          <w:szCs w:val="24"/>
        </w:rPr>
        <w:t xml:space="preserve"> of the fabric tape</w:t>
      </w:r>
      <w:r w:rsidR="00CE3923" w:rsidRPr="00940B79">
        <w:rPr>
          <w:rFonts w:ascii="Times New Roman" w:hAnsi="Times New Roman"/>
          <w:sz w:val="24"/>
          <w:szCs w:val="24"/>
        </w:rPr>
        <w:t xml:space="preserve">.  The use of </w:t>
      </w:r>
      <w:r w:rsidR="001676A4">
        <w:rPr>
          <w:rFonts w:ascii="Times New Roman" w:hAnsi="Times New Roman"/>
          <w:sz w:val="24"/>
          <w:szCs w:val="24"/>
        </w:rPr>
        <w:t>a</w:t>
      </w:r>
      <w:r w:rsidR="00CE3923" w:rsidRPr="00940B79">
        <w:rPr>
          <w:rFonts w:ascii="Times New Roman" w:hAnsi="Times New Roman"/>
          <w:sz w:val="24"/>
          <w:szCs w:val="24"/>
        </w:rPr>
        <w:t xml:space="preserve"> servo motor controller for each </w:t>
      </w:r>
      <w:r w:rsidR="001676A4">
        <w:rPr>
          <w:rFonts w:ascii="Times New Roman" w:hAnsi="Times New Roman"/>
          <w:sz w:val="24"/>
          <w:szCs w:val="24"/>
        </w:rPr>
        <w:t xml:space="preserve">separate </w:t>
      </w:r>
      <w:r w:rsidR="00CE3923" w:rsidRPr="00940B79">
        <w:rPr>
          <w:rFonts w:ascii="Times New Roman" w:hAnsi="Times New Roman"/>
          <w:sz w:val="24"/>
          <w:szCs w:val="24"/>
        </w:rPr>
        <w:t xml:space="preserve">spool assembly is advantageous as it allows significantly increased </w:t>
      </w:r>
      <w:r w:rsidR="001676A4">
        <w:rPr>
          <w:rFonts w:ascii="Times New Roman" w:hAnsi="Times New Roman"/>
          <w:sz w:val="24"/>
          <w:szCs w:val="24"/>
        </w:rPr>
        <w:t xml:space="preserve">speed </w:t>
      </w:r>
      <w:r w:rsidR="008D1475" w:rsidRPr="00390BFE">
        <w:rPr>
          <w:rFonts w:ascii="Times New Roman" w:hAnsi="Times New Roman"/>
          <w:sz w:val="24"/>
          <w:szCs w:val="24"/>
        </w:rPr>
        <w:t xml:space="preserve">and acceleration </w:t>
      </w:r>
      <w:r w:rsidR="001676A4">
        <w:rPr>
          <w:rFonts w:ascii="Times New Roman" w:hAnsi="Times New Roman"/>
          <w:sz w:val="24"/>
          <w:szCs w:val="24"/>
        </w:rPr>
        <w:t xml:space="preserve">of </w:t>
      </w:r>
      <w:r w:rsidR="00CE3923" w:rsidRPr="00940B79">
        <w:rPr>
          <w:rFonts w:ascii="Times New Roman" w:hAnsi="Times New Roman"/>
          <w:sz w:val="24"/>
          <w:szCs w:val="24"/>
        </w:rPr>
        <w:t xml:space="preserve">payout of the tape while maintaining desired tension.  </w:t>
      </w:r>
    </w:p>
    <w:p w14:paraId="62C833EE" w14:textId="77777777" w:rsidR="00BD4417" w:rsidRPr="00940B79" w:rsidRDefault="00CE3923" w:rsidP="00A47312">
      <w:pPr>
        <w:pStyle w:val="BodyText"/>
        <w:numPr>
          <w:ilvl w:val="0"/>
          <w:numId w:val="1"/>
        </w:numPr>
        <w:spacing w:after="120"/>
        <w:ind w:left="0"/>
        <w:rPr>
          <w:rFonts w:ascii="Times New Roman" w:hAnsi="Times New Roman"/>
          <w:sz w:val="24"/>
          <w:szCs w:val="24"/>
        </w:rPr>
      </w:pPr>
      <w:r w:rsidRPr="00940B79">
        <w:rPr>
          <w:rFonts w:ascii="Times New Roman" w:hAnsi="Times New Roman"/>
          <w:sz w:val="24"/>
          <w:szCs w:val="24"/>
        </w:rPr>
        <w:t xml:space="preserve">Figure </w:t>
      </w:r>
      <w:r w:rsidR="00A11CC4">
        <w:rPr>
          <w:rFonts w:ascii="Times New Roman" w:hAnsi="Times New Roman"/>
          <w:sz w:val="24"/>
          <w:szCs w:val="24"/>
        </w:rPr>
        <w:t>6</w:t>
      </w:r>
      <w:r w:rsidRPr="00940B79">
        <w:rPr>
          <w:rFonts w:ascii="Times New Roman" w:hAnsi="Times New Roman"/>
          <w:sz w:val="24"/>
          <w:szCs w:val="24"/>
        </w:rPr>
        <w:t xml:space="preserve"> shows a rear view of the modular head.  </w:t>
      </w:r>
      <w:r w:rsidR="00A11CC4">
        <w:rPr>
          <w:rFonts w:ascii="Times New Roman" w:hAnsi="Times New Roman"/>
          <w:sz w:val="24"/>
          <w:szCs w:val="24"/>
        </w:rPr>
        <w:t>T</w:t>
      </w:r>
      <w:r w:rsidR="001676A4">
        <w:rPr>
          <w:rFonts w:ascii="Times New Roman" w:hAnsi="Times New Roman"/>
          <w:sz w:val="24"/>
          <w:szCs w:val="24"/>
        </w:rPr>
        <w:t xml:space="preserve">he embodiment </w:t>
      </w:r>
      <w:r w:rsidR="00A11CC4">
        <w:rPr>
          <w:rFonts w:ascii="Times New Roman" w:hAnsi="Times New Roman"/>
          <w:sz w:val="24"/>
          <w:szCs w:val="24"/>
        </w:rPr>
        <w:t>shown</w:t>
      </w:r>
      <w:r w:rsidR="001676A4">
        <w:rPr>
          <w:rFonts w:ascii="Times New Roman" w:hAnsi="Times New Roman"/>
          <w:sz w:val="24"/>
          <w:szCs w:val="24"/>
        </w:rPr>
        <w:t xml:space="preserve"> includes</w:t>
      </w:r>
      <w:r w:rsidRPr="00940B79">
        <w:rPr>
          <w:rFonts w:ascii="Times New Roman" w:hAnsi="Times New Roman"/>
          <w:sz w:val="24"/>
          <w:szCs w:val="24"/>
        </w:rPr>
        <w:t xml:space="preserve"> a PLC computer controller </w:t>
      </w:r>
      <w:r w:rsidR="001676A4">
        <w:rPr>
          <w:rFonts w:ascii="Times New Roman" w:hAnsi="Times New Roman"/>
          <w:sz w:val="24"/>
          <w:szCs w:val="24"/>
        </w:rPr>
        <w:t>positioned in the head</w:t>
      </w:r>
      <w:r w:rsidRPr="00940B79">
        <w:rPr>
          <w:rFonts w:ascii="Times New Roman" w:hAnsi="Times New Roman"/>
          <w:sz w:val="24"/>
          <w:szCs w:val="24"/>
        </w:rPr>
        <w:t xml:space="preserve">.  </w:t>
      </w:r>
      <w:r w:rsidR="00327F73">
        <w:rPr>
          <w:rFonts w:ascii="Times New Roman" w:hAnsi="Times New Roman"/>
          <w:sz w:val="24"/>
          <w:szCs w:val="24"/>
        </w:rPr>
        <w:t>In one embodiment, a</w:t>
      </w:r>
      <w:r w:rsidRPr="00940B79">
        <w:rPr>
          <w:rFonts w:ascii="Times New Roman" w:hAnsi="Times New Roman"/>
          <w:sz w:val="24"/>
          <w:szCs w:val="24"/>
        </w:rPr>
        <w:t xml:space="preserve">ll of the control lines </w:t>
      </w:r>
      <w:r w:rsidR="001676A4">
        <w:rPr>
          <w:rFonts w:ascii="Times New Roman" w:hAnsi="Times New Roman"/>
          <w:sz w:val="24"/>
          <w:szCs w:val="24"/>
        </w:rPr>
        <w:t>and driver</w:t>
      </w:r>
      <w:r w:rsidR="00A11CC4">
        <w:rPr>
          <w:rFonts w:ascii="Times New Roman" w:hAnsi="Times New Roman"/>
          <w:sz w:val="24"/>
          <w:szCs w:val="24"/>
        </w:rPr>
        <w:t xml:space="preserve"> lines</w:t>
      </w:r>
      <w:r w:rsidR="001676A4">
        <w:rPr>
          <w:rFonts w:ascii="Times New Roman" w:hAnsi="Times New Roman"/>
          <w:sz w:val="24"/>
          <w:szCs w:val="24"/>
        </w:rPr>
        <w:t xml:space="preserve"> </w:t>
      </w:r>
      <w:r w:rsidRPr="00940B79">
        <w:rPr>
          <w:rFonts w:ascii="Times New Roman" w:hAnsi="Times New Roman"/>
          <w:sz w:val="24"/>
          <w:szCs w:val="24"/>
        </w:rPr>
        <w:t xml:space="preserve">for each of the individual servo motors </w:t>
      </w:r>
      <w:r w:rsidR="00A11CC4">
        <w:rPr>
          <w:rFonts w:ascii="Times New Roman" w:hAnsi="Times New Roman"/>
          <w:sz w:val="24"/>
          <w:szCs w:val="24"/>
        </w:rPr>
        <w:t>are</w:t>
      </w:r>
      <w:r w:rsidRPr="00940B79">
        <w:rPr>
          <w:rFonts w:ascii="Times New Roman" w:hAnsi="Times New Roman"/>
          <w:sz w:val="24"/>
          <w:szCs w:val="24"/>
        </w:rPr>
        <w:t xml:space="preserve"> provided to </w:t>
      </w:r>
      <w:r w:rsidR="001676A4">
        <w:rPr>
          <w:rFonts w:ascii="Times New Roman" w:hAnsi="Times New Roman"/>
          <w:sz w:val="24"/>
          <w:szCs w:val="24"/>
        </w:rPr>
        <w:t xml:space="preserve">and from </w:t>
      </w:r>
      <w:r w:rsidRPr="00940B79">
        <w:rPr>
          <w:rFonts w:ascii="Times New Roman" w:hAnsi="Times New Roman"/>
          <w:sz w:val="24"/>
          <w:szCs w:val="24"/>
        </w:rPr>
        <w:t>the PLC</w:t>
      </w:r>
      <w:r w:rsidR="001676A4">
        <w:rPr>
          <w:rFonts w:ascii="Times New Roman" w:hAnsi="Times New Roman"/>
          <w:sz w:val="24"/>
          <w:szCs w:val="24"/>
        </w:rPr>
        <w:t>,</w:t>
      </w:r>
      <w:r w:rsidRPr="00940B79">
        <w:rPr>
          <w:rFonts w:ascii="Times New Roman" w:hAnsi="Times New Roman"/>
          <w:sz w:val="24"/>
          <w:szCs w:val="24"/>
        </w:rPr>
        <w:t xml:space="preserve"> thus eliminating the large number of contrail </w:t>
      </w:r>
      <w:r w:rsidR="001676A4">
        <w:rPr>
          <w:rFonts w:ascii="Times New Roman" w:hAnsi="Times New Roman"/>
          <w:sz w:val="24"/>
          <w:szCs w:val="24"/>
        </w:rPr>
        <w:t>lin</w:t>
      </w:r>
      <w:r w:rsidRPr="00940B79">
        <w:rPr>
          <w:rFonts w:ascii="Times New Roman" w:hAnsi="Times New Roman"/>
          <w:sz w:val="24"/>
          <w:szCs w:val="24"/>
        </w:rPr>
        <w:t xml:space="preserve">es which would have to extend back to the main </w:t>
      </w:r>
      <w:r w:rsidR="001676A4">
        <w:rPr>
          <w:rFonts w:ascii="Times New Roman" w:hAnsi="Times New Roman"/>
          <w:sz w:val="24"/>
          <w:szCs w:val="24"/>
        </w:rPr>
        <w:t xml:space="preserve">(remote) </w:t>
      </w:r>
      <w:r w:rsidRPr="00940B79">
        <w:rPr>
          <w:rFonts w:ascii="Times New Roman" w:hAnsi="Times New Roman"/>
          <w:sz w:val="24"/>
          <w:szCs w:val="24"/>
        </w:rPr>
        <w:t xml:space="preserve">CNC computer.  </w:t>
      </w:r>
      <w:r w:rsidR="00327F73">
        <w:rPr>
          <w:rFonts w:ascii="Times New Roman" w:hAnsi="Times New Roman"/>
          <w:sz w:val="24"/>
          <w:szCs w:val="24"/>
        </w:rPr>
        <w:t>Both of the described embodiments make</w:t>
      </w:r>
      <w:r w:rsidRPr="00940B79">
        <w:rPr>
          <w:rFonts w:ascii="Times New Roman" w:hAnsi="Times New Roman"/>
          <w:sz w:val="24"/>
          <w:szCs w:val="24"/>
        </w:rPr>
        <w:t xml:space="preserve"> the modular head using servo motors feasible in a practical environment.  </w:t>
      </w:r>
    </w:p>
    <w:p w14:paraId="357D168A" w14:textId="77777777" w:rsidR="00327F73" w:rsidRDefault="00CE3923" w:rsidP="00A47312">
      <w:pPr>
        <w:pStyle w:val="BodyText"/>
        <w:numPr>
          <w:ilvl w:val="0"/>
          <w:numId w:val="1"/>
        </w:numPr>
        <w:spacing w:after="120"/>
        <w:ind w:left="0"/>
        <w:rPr>
          <w:rFonts w:ascii="Times New Roman" w:hAnsi="Times New Roman"/>
          <w:sz w:val="24"/>
          <w:szCs w:val="24"/>
        </w:rPr>
      </w:pPr>
      <w:r>
        <w:rPr>
          <w:rFonts w:ascii="Times New Roman" w:hAnsi="Times New Roman"/>
          <w:sz w:val="24"/>
          <w:szCs w:val="24"/>
        </w:rPr>
        <w:t xml:space="preserve">Figure </w:t>
      </w:r>
      <w:r w:rsidR="00A11CC4">
        <w:rPr>
          <w:rFonts w:ascii="Times New Roman" w:hAnsi="Times New Roman"/>
          <w:sz w:val="24"/>
          <w:szCs w:val="24"/>
        </w:rPr>
        <w:t>11</w:t>
      </w:r>
      <w:r>
        <w:rPr>
          <w:rFonts w:ascii="Times New Roman" w:hAnsi="Times New Roman"/>
          <w:sz w:val="24"/>
          <w:szCs w:val="24"/>
        </w:rPr>
        <w:t xml:space="preserve"> shows a basic schematic for the </w:t>
      </w:r>
      <w:r w:rsidR="00327F73">
        <w:rPr>
          <w:rFonts w:ascii="Times New Roman" w:hAnsi="Times New Roman"/>
          <w:sz w:val="24"/>
          <w:szCs w:val="24"/>
        </w:rPr>
        <w:t>embodiment using a PLC on the modular head/end effector</w:t>
      </w:r>
      <w:r>
        <w:rPr>
          <w:rFonts w:ascii="Times New Roman" w:hAnsi="Times New Roman"/>
          <w:sz w:val="24"/>
          <w:szCs w:val="24"/>
        </w:rPr>
        <w:t xml:space="preserve">.  </w:t>
      </w:r>
      <w:r w:rsidR="008D1812">
        <w:rPr>
          <w:rFonts w:ascii="Times New Roman" w:hAnsi="Times New Roman"/>
          <w:sz w:val="24"/>
          <w:szCs w:val="24"/>
        </w:rPr>
        <w:t>T</w:t>
      </w:r>
      <w:r>
        <w:rPr>
          <w:rFonts w:ascii="Times New Roman" w:hAnsi="Times New Roman"/>
          <w:sz w:val="24"/>
          <w:szCs w:val="24"/>
        </w:rPr>
        <w:t>he fiber replacement machine include</w:t>
      </w:r>
      <w:r w:rsidR="00327F73">
        <w:rPr>
          <w:rFonts w:ascii="Times New Roman" w:hAnsi="Times New Roman"/>
          <w:sz w:val="24"/>
          <w:szCs w:val="24"/>
        </w:rPr>
        <w:t>s</w:t>
      </w:r>
      <w:r>
        <w:rPr>
          <w:rFonts w:ascii="Times New Roman" w:hAnsi="Times New Roman"/>
          <w:sz w:val="24"/>
          <w:szCs w:val="24"/>
        </w:rPr>
        <w:t xml:space="preserve"> a CNC computer </w:t>
      </w:r>
      <w:r w:rsidR="00A11CC4">
        <w:rPr>
          <w:rFonts w:ascii="Times New Roman" w:hAnsi="Times New Roman"/>
          <w:sz w:val="24"/>
          <w:szCs w:val="24"/>
        </w:rPr>
        <w:t xml:space="preserve">108 </w:t>
      </w:r>
      <w:r>
        <w:rPr>
          <w:rFonts w:ascii="Times New Roman" w:hAnsi="Times New Roman"/>
          <w:sz w:val="24"/>
          <w:szCs w:val="24"/>
        </w:rPr>
        <w:t>lo</w:t>
      </w:r>
      <w:r w:rsidR="008D1812">
        <w:rPr>
          <w:rFonts w:ascii="Times New Roman" w:hAnsi="Times New Roman"/>
          <w:sz w:val="24"/>
          <w:szCs w:val="24"/>
        </w:rPr>
        <w:t>c</w:t>
      </w:r>
      <w:r>
        <w:rPr>
          <w:rFonts w:ascii="Times New Roman" w:hAnsi="Times New Roman"/>
          <w:sz w:val="24"/>
          <w:szCs w:val="24"/>
        </w:rPr>
        <w:t>ated remo</w:t>
      </w:r>
      <w:r w:rsidR="008D1812">
        <w:rPr>
          <w:rFonts w:ascii="Times New Roman" w:hAnsi="Times New Roman"/>
          <w:sz w:val="24"/>
          <w:szCs w:val="24"/>
        </w:rPr>
        <w:t>te</w:t>
      </w:r>
      <w:r>
        <w:rPr>
          <w:rFonts w:ascii="Times New Roman" w:hAnsi="Times New Roman"/>
          <w:sz w:val="24"/>
          <w:szCs w:val="24"/>
        </w:rPr>
        <w:t xml:space="preserve">ly from the </w:t>
      </w:r>
      <w:r w:rsidR="008D1812">
        <w:rPr>
          <w:rFonts w:ascii="Times New Roman" w:hAnsi="Times New Roman"/>
          <w:sz w:val="24"/>
          <w:szCs w:val="24"/>
        </w:rPr>
        <w:t>modular head.  Connecting the CNC computer in the embodiment shown to the modular head</w:t>
      </w:r>
      <w:r w:rsidR="001676A4">
        <w:rPr>
          <w:rFonts w:ascii="Times New Roman" w:hAnsi="Times New Roman"/>
          <w:sz w:val="24"/>
          <w:szCs w:val="24"/>
        </w:rPr>
        <w:t>,</w:t>
      </w:r>
      <w:r w:rsidR="008D1812">
        <w:rPr>
          <w:rFonts w:ascii="Times New Roman" w:hAnsi="Times New Roman"/>
          <w:sz w:val="24"/>
          <w:szCs w:val="24"/>
        </w:rPr>
        <w:t xml:space="preserve"> which includes a plurality of spool assemblies</w:t>
      </w:r>
      <w:r w:rsidR="00A11CC4">
        <w:rPr>
          <w:rFonts w:ascii="Times New Roman" w:hAnsi="Times New Roman"/>
          <w:sz w:val="24"/>
          <w:szCs w:val="24"/>
        </w:rPr>
        <w:t>,</w:t>
      </w:r>
      <w:r w:rsidR="008D1812">
        <w:rPr>
          <w:rFonts w:ascii="Times New Roman" w:hAnsi="Times New Roman"/>
          <w:sz w:val="24"/>
          <w:szCs w:val="24"/>
        </w:rPr>
        <w:t xml:space="preserve"> is a </w:t>
      </w:r>
      <w:r w:rsidR="001676A4">
        <w:rPr>
          <w:rFonts w:ascii="Times New Roman" w:hAnsi="Times New Roman"/>
          <w:sz w:val="24"/>
          <w:szCs w:val="24"/>
        </w:rPr>
        <w:t xml:space="preserve">conventional </w:t>
      </w:r>
      <w:r w:rsidR="008D1812">
        <w:rPr>
          <w:rFonts w:ascii="Times New Roman" w:hAnsi="Times New Roman"/>
          <w:sz w:val="24"/>
          <w:szCs w:val="24"/>
        </w:rPr>
        <w:t>slip ring arrangement 1</w:t>
      </w:r>
      <w:r w:rsidR="001676A4">
        <w:rPr>
          <w:rFonts w:ascii="Times New Roman" w:hAnsi="Times New Roman"/>
          <w:sz w:val="24"/>
          <w:szCs w:val="24"/>
        </w:rPr>
        <w:t>1</w:t>
      </w:r>
      <w:r w:rsidR="008D1812">
        <w:rPr>
          <w:rFonts w:ascii="Times New Roman" w:hAnsi="Times New Roman"/>
          <w:sz w:val="24"/>
          <w:szCs w:val="24"/>
        </w:rPr>
        <w:t xml:space="preserve">0.  </w:t>
      </w:r>
      <w:r w:rsidR="00327F73" w:rsidRPr="00390BFE">
        <w:rPr>
          <w:rFonts w:ascii="Times New Roman" w:hAnsi="Times New Roman"/>
          <w:sz w:val="24"/>
          <w:szCs w:val="24"/>
        </w:rPr>
        <w:t xml:space="preserve">A conventional </w:t>
      </w:r>
      <w:r w:rsidR="00390BFE" w:rsidRPr="00390BFE">
        <w:rPr>
          <w:rFonts w:ascii="Times New Roman" w:hAnsi="Times New Roman"/>
          <w:sz w:val="24"/>
          <w:szCs w:val="24"/>
        </w:rPr>
        <w:t xml:space="preserve">ATI </w:t>
      </w:r>
      <w:r w:rsidR="00327F73" w:rsidRPr="00390BFE">
        <w:rPr>
          <w:rFonts w:ascii="Times New Roman" w:hAnsi="Times New Roman"/>
          <w:sz w:val="24"/>
          <w:szCs w:val="24"/>
        </w:rPr>
        <w:t>tool charger assembly 111 is also included.</w:t>
      </w:r>
      <w:r w:rsidR="00327F73">
        <w:rPr>
          <w:rFonts w:ascii="Times New Roman" w:hAnsi="Times New Roman"/>
          <w:b/>
          <w:sz w:val="24"/>
          <w:szCs w:val="24"/>
        </w:rPr>
        <w:t xml:space="preserve">  </w:t>
      </w:r>
      <w:r w:rsidR="008D1812">
        <w:rPr>
          <w:rFonts w:ascii="Times New Roman" w:hAnsi="Times New Roman"/>
          <w:sz w:val="24"/>
          <w:szCs w:val="24"/>
        </w:rPr>
        <w:t>Each modular head will include a PLC computer 1</w:t>
      </w:r>
      <w:r w:rsidR="001676A4">
        <w:rPr>
          <w:rFonts w:ascii="Times New Roman" w:hAnsi="Times New Roman"/>
          <w:sz w:val="24"/>
          <w:szCs w:val="24"/>
        </w:rPr>
        <w:t>1</w:t>
      </w:r>
      <w:r w:rsidR="008D1812">
        <w:rPr>
          <w:rFonts w:ascii="Times New Roman" w:hAnsi="Times New Roman"/>
          <w:sz w:val="24"/>
          <w:szCs w:val="24"/>
        </w:rPr>
        <w:t>2.  Communicating with the PLC computer 1</w:t>
      </w:r>
      <w:r w:rsidR="001676A4">
        <w:rPr>
          <w:rFonts w:ascii="Times New Roman" w:hAnsi="Times New Roman"/>
          <w:sz w:val="24"/>
          <w:szCs w:val="24"/>
        </w:rPr>
        <w:t>1</w:t>
      </w:r>
      <w:r w:rsidR="008D1812">
        <w:rPr>
          <w:rFonts w:ascii="Times New Roman" w:hAnsi="Times New Roman"/>
          <w:sz w:val="24"/>
          <w:szCs w:val="24"/>
        </w:rPr>
        <w:t xml:space="preserve">2 </w:t>
      </w:r>
      <w:r w:rsidR="001676A4">
        <w:rPr>
          <w:rFonts w:ascii="Times New Roman" w:hAnsi="Times New Roman"/>
          <w:sz w:val="24"/>
          <w:szCs w:val="24"/>
        </w:rPr>
        <w:t>are</w:t>
      </w:r>
      <w:r w:rsidR="008D1812">
        <w:rPr>
          <w:rFonts w:ascii="Times New Roman" w:hAnsi="Times New Roman"/>
          <w:sz w:val="24"/>
          <w:szCs w:val="24"/>
        </w:rPr>
        <w:t xml:space="preserve"> the plurality of </w:t>
      </w:r>
      <w:proofErr w:type="gramStart"/>
      <w:r w:rsidR="008D1812">
        <w:rPr>
          <w:rFonts w:ascii="Times New Roman" w:hAnsi="Times New Roman"/>
          <w:sz w:val="24"/>
          <w:szCs w:val="24"/>
        </w:rPr>
        <w:t xml:space="preserve">individual  </w:t>
      </w:r>
      <w:r w:rsidR="008D1812">
        <w:rPr>
          <w:rFonts w:ascii="Times New Roman" w:hAnsi="Times New Roman"/>
          <w:sz w:val="24"/>
          <w:szCs w:val="24"/>
        </w:rPr>
        <w:lastRenderedPageBreak/>
        <w:t>spool</w:t>
      </w:r>
      <w:proofErr w:type="gramEnd"/>
      <w:r w:rsidR="008D1812">
        <w:rPr>
          <w:rFonts w:ascii="Times New Roman" w:hAnsi="Times New Roman"/>
          <w:sz w:val="24"/>
          <w:szCs w:val="24"/>
        </w:rPr>
        <w:t xml:space="preserve"> assemblies 1</w:t>
      </w:r>
      <w:r w:rsidR="001676A4">
        <w:rPr>
          <w:rFonts w:ascii="Times New Roman" w:hAnsi="Times New Roman"/>
          <w:sz w:val="24"/>
          <w:szCs w:val="24"/>
        </w:rPr>
        <w:t>1</w:t>
      </w:r>
      <w:r w:rsidR="008D1812">
        <w:rPr>
          <w:rFonts w:ascii="Times New Roman" w:hAnsi="Times New Roman"/>
          <w:sz w:val="24"/>
          <w:szCs w:val="24"/>
        </w:rPr>
        <w:t>4</w:t>
      </w:r>
      <w:r w:rsidR="001676A4">
        <w:rPr>
          <w:rFonts w:ascii="Times New Roman" w:hAnsi="Times New Roman"/>
          <w:sz w:val="24"/>
          <w:szCs w:val="24"/>
        </w:rPr>
        <w:t>-114</w:t>
      </w:r>
      <w:r w:rsidR="00327F73">
        <w:rPr>
          <w:rFonts w:ascii="Times New Roman" w:hAnsi="Times New Roman"/>
          <w:sz w:val="24"/>
          <w:szCs w:val="24"/>
        </w:rPr>
        <w:t xml:space="preserve"> </w:t>
      </w:r>
      <w:r w:rsidR="00327F73" w:rsidRPr="00390BFE">
        <w:rPr>
          <w:rFonts w:ascii="Times New Roman" w:hAnsi="Times New Roman"/>
          <w:sz w:val="24"/>
          <w:szCs w:val="24"/>
        </w:rPr>
        <w:t xml:space="preserve">via </w:t>
      </w:r>
      <w:commentRangeStart w:id="58"/>
      <w:r w:rsidR="00327F73" w:rsidRPr="00390BFE">
        <w:rPr>
          <w:rFonts w:ascii="Times New Roman" w:hAnsi="Times New Roman"/>
          <w:sz w:val="24"/>
          <w:szCs w:val="24"/>
        </w:rPr>
        <w:t>individual communication lines 115</w:t>
      </w:r>
      <w:r w:rsidR="008D1812" w:rsidRPr="00390BFE">
        <w:rPr>
          <w:rFonts w:ascii="Times New Roman" w:hAnsi="Times New Roman"/>
          <w:sz w:val="24"/>
          <w:szCs w:val="24"/>
        </w:rPr>
        <w:t>.</w:t>
      </w:r>
      <w:r w:rsidR="008D1812">
        <w:rPr>
          <w:rFonts w:ascii="Times New Roman" w:hAnsi="Times New Roman"/>
          <w:sz w:val="24"/>
          <w:szCs w:val="24"/>
        </w:rPr>
        <w:t xml:space="preserve">  </w:t>
      </w:r>
      <w:commentRangeEnd w:id="58"/>
      <w:r w:rsidR="00896834">
        <w:rPr>
          <w:rStyle w:val="CommentReference"/>
        </w:rPr>
        <w:commentReference w:id="58"/>
      </w:r>
      <w:r w:rsidR="008D1812">
        <w:rPr>
          <w:rFonts w:ascii="Times New Roman" w:hAnsi="Times New Roman"/>
          <w:sz w:val="24"/>
          <w:szCs w:val="24"/>
        </w:rPr>
        <w:t xml:space="preserve">The embodiment shown includes a total of 16 spool assemblies </w:t>
      </w:r>
      <w:r w:rsidR="001676A4">
        <w:rPr>
          <w:rFonts w:ascii="Times New Roman" w:hAnsi="Times New Roman"/>
          <w:sz w:val="24"/>
          <w:szCs w:val="24"/>
        </w:rPr>
        <w:t xml:space="preserve">arranged </w:t>
      </w:r>
      <w:r w:rsidR="008D1812">
        <w:rPr>
          <w:rFonts w:ascii="Times New Roman" w:hAnsi="Times New Roman"/>
          <w:sz w:val="24"/>
          <w:szCs w:val="24"/>
        </w:rPr>
        <w:t>around the modular head, although it should be understood that a different number of spool assemblies can be used.  Each spool assembly includes a spool 1</w:t>
      </w:r>
      <w:r w:rsidR="00E02BC9">
        <w:rPr>
          <w:rFonts w:ascii="Times New Roman" w:hAnsi="Times New Roman"/>
          <w:sz w:val="24"/>
          <w:szCs w:val="24"/>
        </w:rPr>
        <w:t>1</w:t>
      </w:r>
      <w:r w:rsidR="008D1812">
        <w:rPr>
          <w:rFonts w:ascii="Times New Roman" w:hAnsi="Times New Roman"/>
          <w:sz w:val="24"/>
          <w:szCs w:val="24"/>
        </w:rPr>
        <w:t>6 containing fiber tape and an integrated servo motor</w:t>
      </w:r>
      <w:r w:rsidR="00E02BC9">
        <w:rPr>
          <w:rFonts w:ascii="Times New Roman" w:hAnsi="Times New Roman"/>
          <w:sz w:val="24"/>
          <w:szCs w:val="24"/>
        </w:rPr>
        <w:t>/controller</w:t>
      </w:r>
      <w:r w:rsidR="008D1812">
        <w:rPr>
          <w:rFonts w:ascii="Times New Roman" w:hAnsi="Times New Roman"/>
          <w:sz w:val="24"/>
          <w:szCs w:val="24"/>
        </w:rPr>
        <w:t xml:space="preserve"> with gearbox</w:t>
      </w:r>
      <w:r w:rsidR="00E02BC9">
        <w:rPr>
          <w:rFonts w:ascii="Times New Roman" w:hAnsi="Times New Roman"/>
          <w:sz w:val="24"/>
          <w:szCs w:val="24"/>
        </w:rPr>
        <w:t>,</w:t>
      </w:r>
      <w:r w:rsidR="008D1812">
        <w:rPr>
          <w:rFonts w:ascii="Times New Roman" w:hAnsi="Times New Roman"/>
          <w:sz w:val="24"/>
          <w:szCs w:val="24"/>
        </w:rPr>
        <w:t xml:space="preserve"> shown generally at 1</w:t>
      </w:r>
      <w:r w:rsidR="00E02BC9">
        <w:rPr>
          <w:rFonts w:ascii="Times New Roman" w:hAnsi="Times New Roman"/>
          <w:sz w:val="24"/>
          <w:szCs w:val="24"/>
        </w:rPr>
        <w:t>1</w:t>
      </w:r>
      <w:r w:rsidR="008D1812">
        <w:rPr>
          <w:rFonts w:ascii="Times New Roman" w:hAnsi="Times New Roman"/>
          <w:sz w:val="24"/>
          <w:szCs w:val="24"/>
        </w:rPr>
        <w:t xml:space="preserve">8.  </w:t>
      </w:r>
      <w:commentRangeStart w:id="59"/>
      <w:r w:rsidR="008D1812">
        <w:rPr>
          <w:rFonts w:ascii="Times New Roman" w:hAnsi="Times New Roman"/>
          <w:sz w:val="24"/>
          <w:szCs w:val="24"/>
        </w:rPr>
        <w:t xml:space="preserve">There is a </w:t>
      </w:r>
      <w:r w:rsidR="00E02BC9">
        <w:rPr>
          <w:rFonts w:ascii="Times New Roman" w:hAnsi="Times New Roman"/>
          <w:sz w:val="24"/>
          <w:szCs w:val="24"/>
        </w:rPr>
        <w:t xml:space="preserve">serial </w:t>
      </w:r>
      <w:r w:rsidR="008D1812">
        <w:rPr>
          <w:rFonts w:ascii="Times New Roman" w:hAnsi="Times New Roman"/>
          <w:sz w:val="24"/>
          <w:szCs w:val="24"/>
        </w:rPr>
        <w:t>communication between each of the spool assemblies via a communication line generally at 1</w:t>
      </w:r>
      <w:r w:rsidR="00E02BC9">
        <w:rPr>
          <w:rFonts w:ascii="Times New Roman" w:hAnsi="Times New Roman"/>
          <w:sz w:val="24"/>
          <w:szCs w:val="24"/>
        </w:rPr>
        <w:t>2</w:t>
      </w:r>
      <w:r w:rsidR="008D1812">
        <w:rPr>
          <w:rFonts w:ascii="Times New Roman" w:hAnsi="Times New Roman"/>
          <w:sz w:val="24"/>
          <w:szCs w:val="24"/>
        </w:rPr>
        <w:t>0</w:t>
      </w:r>
      <w:commentRangeEnd w:id="59"/>
      <w:r w:rsidR="00896834">
        <w:rPr>
          <w:rStyle w:val="CommentReference"/>
        </w:rPr>
        <w:commentReference w:id="59"/>
      </w:r>
      <w:r w:rsidR="008D1812">
        <w:rPr>
          <w:rFonts w:ascii="Times New Roman" w:hAnsi="Times New Roman"/>
          <w:sz w:val="24"/>
          <w:szCs w:val="24"/>
        </w:rPr>
        <w:t xml:space="preserve">.  Each spool assembly will include a </w:t>
      </w:r>
      <w:r w:rsidR="00E02BC9">
        <w:rPr>
          <w:rFonts w:ascii="Times New Roman" w:hAnsi="Times New Roman"/>
          <w:sz w:val="24"/>
          <w:szCs w:val="24"/>
        </w:rPr>
        <w:t xml:space="preserve">dancer </w:t>
      </w:r>
      <w:r w:rsidR="008D1812">
        <w:rPr>
          <w:rFonts w:ascii="Times New Roman" w:hAnsi="Times New Roman"/>
          <w:sz w:val="24"/>
          <w:szCs w:val="24"/>
        </w:rPr>
        <w:t>linear displacement sensor 1</w:t>
      </w:r>
      <w:r w:rsidR="00E02BC9">
        <w:rPr>
          <w:rFonts w:ascii="Times New Roman" w:hAnsi="Times New Roman"/>
          <w:sz w:val="24"/>
          <w:szCs w:val="24"/>
        </w:rPr>
        <w:t>2</w:t>
      </w:r>
      <w:r w:rsidR="008D1812">
        <w:rPr>
          <w:rFonts w:ascii="Times New Roman" w:hAnsi="Times New Roman"/>
          <w:sz w:val="24"/>
          <w:szCs w:val="24"/>
        </w:rPr>
        <w:t xml:space="preserve">2, and a </w:t>
      </w:r>
      <w:r w:rsidR="00E02BC9">
        <w:rPr>
          <w:rFonts w:ascii="Times New Roman" w:hAnsi="Times New Roman"/>
          <w:sz w:val="24"/>
          <w:szCs w:val="24"/>
        </w:rPr>
        <w:t xml:space="preserve">fiber spool </w:t>
      </w:r>
      <w:r w:rsidR="008D1812">
        <w:rPr>
          <w:rFonts w:ascii="Times New Roman" w:hAnsi="Times New Roman"/>
          <w:sz w:val="24"/>
          <w:szCs w:val="24"/>
        </w:rPr>
        <w:t>diameter sensor 1</w:t>
      </w:r>
      <w:r w:rsidR="00E02BC9">
        <w:rPr>
          <w:rFonts w:ascii="Times New Roman" w:hAnsi="Times New Roman"/>
          <w:sz w:val="24"/>
          <w:szCs w:val="24"/>
        </w:rPr>
        <w:t>2</w:t>
      </w:r>
      <w:r w:rsidR="008D1812">
        <w:rPr>
          <w:rFonts w:ascii="Times New Roman" w:hAnsi="Times New Roman"/>
          <w:sz w:val="24"/>
          <w:szCs w:val="24"/>
        </w:rPr>
        <w:t xml:space="preserve">4.  </w:t>
      </w:r>
    </w:p>
    <w:p w14:paraId="1AD68740" w14:textId="555B8D0D" w:rsidR="00CE3923" w:rsidRDefault="00327F73" w:rsidP="00A47312">
      <w:pPr>
        <w:pStyle w:val="BodyText"/>
        <w:numPr>
          <w:ilvl w:val="0"/>
          <w:numId w:val="1"/>
        </w:numPr>
        <w:spacing w:after="120"/>
        <w:ind w:left="0"/>
        <w:rPr>
          <w:rFonts w:ascii="Times New Roman" w:hAnsi="Times New Roman"/>
          <w:sz w:val="24"/>
          <w:szCs w:val="24"/>
        </w:rPr>
      </w:pPr>
      <w:r>
        <w:rPr>
          <w:rFonts w:ascii="Times New Roman" w:hAnsi="Times New Roman"/>
          <w:sz w:val="24"/>
          <w:szCs w:val="24"/>
        </w:rPr>
        <w:t>In the embodiment of Figure 11, t</w:t>
      </w:r>
      <w:r w:rsidR="008D1812">
        <w:rPr>
          <w:rFonts w:ascii="Times New Roman" w:hAnsi="Times New Roman"/>
          <w:sz w:val="24"/>
          <w:szCs w:val="24"/>
        </w:rPr>
        <w:t xml:space="preserve">he output </w:t>
      </w:r>
      <w:r w:rsidR="00E02BC9">
        <w:rPr>
          <w:rFonts w:ascii="Times New Roman" w:hAnsi="Times New Roman"/>
          <w:sz w:val="24"/>
          <w:szCs w:val="24"/>
        </w:rPr>
        <w:t xml:space="preserve">of the </w:t>
      </w:r>
      <w:r w:rsidR="008D1812">
        <w:rPr>
          <w:rFonts w:ascii="Times New Roman" w:hAnsi="Times New Roman"/>
          <w:sz w:val="24"/>
          <w:szCs w:val="24"/>
        </w:rPr>
        <w:t xml:space="preserve">linear displacement sensor on the dancer will be applied directly to the motor drive </w:t>
      </w:r>
      <w:r w:rsidR="00131B38">
        <w:rPr>
          <w:rFonts w:ascii="Times New Roman" w:hAnsi="Times New Roman"/>
          <w:sz w:val="24"/>
          <w:szCs w:val="24"/>
        </w:rPr>
        <w:t>unit</w:t>
      </w:r>
      <w:r w:rsidR="00E02BC9">
        <w:rPr>
          <w:rFonts w:ascii="Times New Roman" w:hAnsi="Times New Roman"/>
          <w:sz w:val="24"/>
          <w:szCs w:val="24"/>
        </w:rPr>
        <w:t>, w</w:t>
      </w:r>
      <w:r w:rsidR="00131B38">
        <w:rPr>
          <w:rFonts w:ascii="Times New Roman" w:hAnsi="Times New Roman"/>
          <w:sz w:val="24"/>
          <w:szCs w:val="24"/>
        </w:rPr>
        <w:t xml:space="preserve">hile the diameter sensor </w:t>
      </w:r>
      <w:r w:rsidR="00E02BC9">
        <w:rPr>
          <w:rFonts w:ascii="Times New Roman" w:hAnsi="Times New Roman"/>
          <w:sz w:val="24"/>
          <w:szCs w:val="24"/>
        </w:rPr>
        <w:t xml:space="preserve">output </w:t>
      </w:r>
      <w:r w:rsidR="00131B38">
        <w:rPr>
          <w:rFonts w:ascii="Times New Roman" w:hAnsi="Times New Roman"/>
          <w:sz w:val="24"/>
          <w:szCs w:val="24"/>
        </w:rPr>
        <w:t xml:space="preserve">for each spool assembly will be applied to the PLC computer.  This arrangement provides the required tensioning control over a wide variety of acceleration rates, and results in a significantly increased payout rate under good </w:t>
      </w:r>
      <w:r w:rsidR="00E02BC9">
        <w:rPr>
          <w:rFonts w:ascii="Times New Roman" w:hAnsi="Times New Roman"/>
          <w:sz w:val="24"/>
          <w:szCs w:val="24"/>
        </w:rPr>
        <w:t xml:space="preserve">tension </w:t>
      </w:r>
      <w:r w:rsidR="00131B38">
        <w:rPr>
          <w:rFonts w:ascii="Times New Roman" w:hAnsi="Times New Roman"/>
          <w:sz w:val="24"/>
          <w:szCs w:val="24"/>
        </w:rPr>
        <w:t xml:space="preserve">control.  While the embodiment </w:t>
      </w:r>
      <w:r>
        <w:rPr>
          <w:rFonts w:ascii="Times New Roman" w:hAnsi="Times New Roman"/>
          <w:sz w:val="24"/>
          <w:szCs w:val="24"/>
        </w:rPr>
        <w:t>of Figure 11</w:t>
      </w:r>
      <w:r w:rsidR="00131B38">
        <w:rPr>
          <w:rFonts w:ascii="Times New Roman" w:hAnsi="Times New Roman"/>
          <w:sz w:val="24"/>
          <w:szCs w:val="24"/>
        </w:rPr>
        <w:t xml:space="preserve"> uses a PLC computer, </w:t>
      </w:r>
      <w:r w:rsidR="00E02BC9">
        <w:rPr>
          <w:rFonts w:ascii="Times New Roman" w:hAnsi="Times New Roman"/>
          <w:sz w:val="24"/>
          <w:szCs w:val="24"/>
        </w:rPr>
        <w:t xml:space="preserve">with </w:t>
      </w:r>
      <w:r w:rsidR="00131B38">
        <w:rPr>
          <w:rFonts w:ascii="Times New Roman" w:hAnsi="Times New Roman"/>
          <w:sz w:val="24"/>
          <w:szCs w:val="24"/>
        </w:rPr>
        <w:t xml:space="preserve">connections to each of the servo motor drives units, each servo drive unit </w:t>
      </w:r>
      <w:r>
        <w:rPr>
          <w:rFonts w:ascii="Times New Roman" w:hAnsi="Times New Roman"/>
          <w:sz w:val="24"/>
          <w:szCs w:val="24"/>
        </w:rPr>
        <w:t>can be</w:t>
      </w:r>
      <w:r w:rsidR="00131B38">
        <w:rPr>
          <w:rFonts w:ascii="Times New Roman" w:hAnsi="Times New Roman"/>
          <w:sz w:val="24"/>
          <w:szCs w:val="24"/>
        </w:rPr>
        <w:t xml:space="preserve"> sufficiently smart </w:t>
      </w:r>
      <w:r w:rsidR="00390BFE">
        <w:rPr>
          <w:rFonts w:ascii="Times New Roman" w:hAnsi="Times New Roman"/>
          <w:sz w:val="24"/>
          <w:szCs w:val="24"/>
        </w:rPr>
        <w:t>and capable</w:t>
      </w:r>
      <w:r>
        <w:rPr>
          <w:rFonts w:ascii="Times New Roman" w:hAnsi="Times New Roman"/>
          <w:sz w:val="24"/>
          <w:szCs w:val="24"/>
        </w:rPr>
        <w:t xml:space="preserve"> </w:t>
      </w:r>
      <w:r w:rsidR="00131B38">
        <w:rPr>
          <w:rFonts w:ascii="Times New Roman" w:hAnsi="Times New Roman"/>
          <w:sz w:val="24"/>
          <w:szCs w:val="24"/>
        </w:rPr>
        <w:t xml:space="preserve">that it can itself produce the </w:t>
      </w:r>
      <w:commentRangeStart w:id="60"/>
      <w:r w:rsidR="00131B38">
        <w:rPr>
          <w:rFonts w:ascii="Times New Roman" w:hAnsi="Times New Roman"/>
          <w:sz w:val="24"/>
          <w:szCs w:val="24"/>
        </w:rPr>
        <w:t xml:space="preserve">required </w:t>
      </w:r>
      <w:del w:id="61" w:author="Owen Lu" w:date="2018-11-08T15:59:00Z">
        <w:r w:rsidR="00131B38" w:rsidDel="00896834">
          <w:rPr>
            <w:rFonts w:ascii="Times New Roman" w:hAnsi="Times New Roman"/>
            <w:sz w:val="24"/>
            <w:szCs w:val="24"/>
          </w:rPr>
          <w:delText xml:space="preserve">drive </w:delText>
        </w:r>
      </w:del>
      <w:commentRangeEnd w:id="60"/>
      <w:ins w:id="62" w:author="Owen Lu" w:date="2018-11-08T15:59:00Z">
        <w:r w:rsidR="00896834">
          <w:rPr>
            <w:rFonts w:ascii="Times New Roman" w:hAnsi="Times New Roman"/>
            <w:sz w:val="24"/>
            <w:szCs w:val="24"/>
          </w:rPr>
          <w:t xml:space="preserve">motion </w:t>
        </w:r>
      </w:ins>
      <w:r w:rsidR="00896834">
        <w:rPr>
          <w:rStyle w:val="CommentReference"/>
        </w:rPr>
        <w:commentReference w:id="60"/>
      </w:r>
      <w:r w:rsidR="00131B38">
        <w:rPr>
          <w:rFonts w:ascii="Times New Roman" w:hAnsi="Times New Roman"/>
          <w:sz w:val="24"/>
          <w:szCs w:val="24"/>
        </w:rPr>
        <w:t>with diameter and dancer displacement information</w:t>
      </w:r>
      <w:r>
        <w:rPr>
          <w:rFonts w:ascii="Times New Roman" w:hAnsi="Times New Roman"/>
          <w:sz w:val="24"/>
          <w:szCs w:val="24"/>
        </w:rPr>
        <w:t xml:space="preserve">, without a PLC computer.  In some applications, this arrangement is </w:t>
      </w:r>
      <w:r>
        <w:rPr>
          <w:rFonts w:ascii="Times New Roman" w:hAnsi="Times New Roman"/>
          <w:sz w:val="24"/>
          <w:szCs w:val="24"/>
        </w:rPr>
        <w:lastRenderedPageBreak/>
        <w:t>preferred</w:t>
      </w:r>
      <w:r w:rsidR="00131B38">
        <w:rPr>
          <w:rFonts w:ascii="Times New Roman" w:hAnsi="Times New Roman"/>
          <w:sz w:val="24"/>
          <w:szCs w:val="24"/>
        </w:rPr>
        <w:t>.  Further, it is also possible that at least some of the wiring connections can be provided through a specialized slip ring arrangement back to the CNC computer</w:t>
      </w:r>
      <w:r>
        <w:rPr>
          <w:rFonts w:ascii="Times New Roman" w:hAnsi="Times New Roman"/>
          <w:sz w:val="24"/>
          <w:szCs w:val="24"/>
        </w:rPr>
        <w:t>,</w:t>
      </w:r>
      <w:r w:rsidR="00131B38">
        <w:rPr>
          <w:rFonts w:ascii="Times New Roman" w:hAnsi="Times New Roman"/>
          <w:sz w:val="24"/>
          <w:szCs w:val="24"/>
        </w:rPr>
        <w:t xml:space="preserve"> permitting the use of what c</w:t>
      </w:r>
      <w:r w:rsidR="00E02BC9">
        <w:rPr>
          <w:rFonts w:ascii="Times New Roman" w:hAnsi="Times New Roman"/>
          <w:sz w:val="24"/>
          <w:szCs w:val="24"/>
        </w:rPr>
        <w:t>an</w:t>
      </w:r>
      <w:r w:rsidR="00131B38">
        <w:rPr>
          <w:rFonts w:ascii="Times New Roman" w:hAnsi="Times New Roman"/>
          <w:sz w:val="24"/>
          <w:szCs w:val="24"/>
        </w:rPr>
        <w:t xml:space="preserve"> be characterized as a dumb servo motor.  </w:t>
      </w:r>
    </w:p>
    <w:p w14:paraId="330F50EE" w14:textId="77777777" w:rsidR="00902253" w:rsidRDefault="00902253" w:rsidP="00390BFE">
      <w:pPr>
        <w:pStyle w:val="BodyText"/>
        <w:numPr>
          <w:ilvl w:val="0"/>
          <w:numId w:val="1"/>
        </w:numPr>
        <w:spacing w:after="120"/>
        <w:ind w:left="0"/>
        <w:rPr>
          <w:rFonts w:ascii="Times New Roman" w:hAnsi="Times New Roman"/>
          <w:sz w:val="24"/>
          <w:szCs w:val="24"/>
        </w:rPr>
      </w:pPr>
      <w:r>
        <w:rPr>
          <w:rFonts w:ascii="Times New Roman" w:hAnsi="Times New Roman"/>
          <w:sz w:val="24"/>
          <w:szCs w:val="24"/>
        </w:rPr>
        <w:t>Although a preferred embodiment of the invention has been disclosed for purposes of illustration, it should be understood that various changes, modifications and substitutions may be incorporated in the embodiment without departing from the spirit of the invention, which is defined by the claims which follow.</w:t>
      </w:r>
    </w:p>
    <w:p w14:paraId="6DA09A84" w14:textId="77777777" w:rsidR="00AE1112" w:rsidRPr="00595F4C" w:rsidRDefault="00902253" w:rsidP="00AE0A8D">
      <w:pPr>
        <w:pStyle w:val="BodyText"/>
        <w:spacing w:after="120" w:line="360" w:lineRule="auto"/>
        <w:rPr>
          <w:rFonts w:ascii="Times New Roman" w:hAnsi="Times New Roman"/>
          <w:sz w:val="24"/>
          <w:szCs w:val="24"/>
        </w:rPr>
      </w:pPr>
      <w:r>
        <w:rPr>
          <w:rFonts w:ascii="Times New Roman" w:hAnsi="Times New Roman"/>
          <w:sz w:val="24"/>
          <w:szCs w:val="24"/>
        </w:rPr>
        <w:tab/>
        <w:t>What is claimed is:</w:t>
      </w:r>
    </w:p>
    <w:p w14:paraId="4554B4E9" w14:textId="77777777" w:rsidR="00AE1112" w:rsidRPr="00595F4C" w:rsidRDefault="00AE1112" w:rsidP="00AE0A8D">
      <w:pPr>
        <w:tabs>
          <w:tab w:val="left" w:pos="1440"/>
        </w:tabs>
        <w:spacing w:after="120" w:line="360" w:lineRule="auto"/>
        <w:jc w:val="both"/>
        <w:rPr>
          <w:rFonts w:ascii="Times New Roman" w:hAnsi="Times New Roman"/>
          <w:sz w:val="24"/>
          <w:szCs w:val="24"/>
          <w:u w:val="single"/>
        </w:rPr>
        <w:sectPr w:rsidR="00AE1112" w:rsidRPr="00595F4C" w:rsidSect="0034671A">
          <w:headerReference w:type="even" r:id="rId10"/>
          <w:headerReference w:type="default" r:id="rId11"/>
          <w:pgSz w:w="12240" w:h="15840" w:code="1"/>
          <w:pgMar w:top="1728" w:right="1440" w:bottom="1152" w:left="1440" w:header="1584" w:footer="720" w:gutter="0"/>
          <w:cols w:space="720"/>
          <w:titlePg/>
        </w:sectPr>
      </w:pPr>
    </w:p>
    <w:p w14:paraId="5DAD2B54" w14:textId="77777777" w:rsidR="00AE1112" w:rsidRPr="00595F4C" w:rsidRDefault="00AE1112" w:rsidP="00A4423D">
      <w:pPr>
        <w:pStyle w:val="Heading1"/>
        <w:keepNext w:val="0"/>
        <w:spacing w:after="120" w:line="240" w:lineRule="auto"/>
        <w:rPr>
          <w:rFonts w:ascii="Times New Roman" w:hAnsi="Times New Roman"/>
          <w:sz w:val="24"/>
          <w:szCs w:val="24"/>
        </w:rPr>
      </w:pPr>
      <w:r w:rsidRPr="00595F4C">
        <w:rPr>
          <w:rFonts w:ascii="Times New Roman" w:hAnsi="Times New Roman"/>
          <w:sz w:val="24"/>
          <w:szCs w:val="24"/>
        </w:rPr>
        <w:lastRenderedPageBreak/>
        <w:t>Claims</w:t>
      </w:r>
    </w:p>
    <w:p w14:paraId="576429CE" w14:textId="77777777" w:rsidR="00AE1112" w:rsidRPr="00595F4C" w:rsidRDefault="00AE1112" w:rsidP="00A4423D">
      <w:pPr>
        <w:spacing w:after="120"/>
        <w:jc w:val="both"/>
        <w:rPr>
          <w:rFonts w:ascii="Times New Roman" w:hAnsi="Times New Roman"/>
          <w:sz w:val="24"/>
          <w:szCs w:val="24"/>
        </w:rPr>
      </w:pPr>
    </w:p>
    <w:p w14:paraId="38A49A14" w14:textId="77777777" w:rsidR="00AE1112" w:rsidRPr="00595F4C" w:rsidRDefault="00AE1112" w:rsidP="00A4423D">
      <w:pPr>
        <w:tabs>
          <w:tab w:val="left" w:pos="1440"/>
        </w:tabs>
        <w:spacing w:after="120" w:line="720" w:lineRule="auto"/>
        <w:jc w:val="both"/>
        <w:rPr>
          <w:rFonts w:ascii="Times New Roman" w:hAnsi="Times New Roman"/>
          <w:sz w:val="24"/>
          <w:szCs w:val="24"/>
        </w:rPr>
      </w:pPr>
      <w:r w:rsidRPr="00595F4C">
        <w:rPr>
          <w:rFonts w:ascii="Times New Roman" w:hAnsi="Times New Roman"/>
          <w:sz w:val="24"/>
          <w:szCs w:val="24"/>
        </w:rPr>
        <w:tab/>
      </w:r>
      <w:r w:rsidR="00AF4903">
        <w:rPr>
          <w:rFonts w:ascii="Times New Roman" w:hAnsi="Times New Roman"/>
          <w:sz w:val="24"/>
          <w:szCs w:val="24"/>
        </w:rPr>
        <w:t>1.  </w:t>
      </w:r>
      <w:r w:rsidR="0000054F">
        <w:rPr>
          <w:rFonts w:ascii="Times New Roman" w:hAnsi="Times New Roman"/>
          <w:sz w:val="24"/>
          <w:szCs w:val="24"/>
        </w:rPr>
        <w:t>A modular head assembly</w:t>
      </w:r>
      <w:r w:rsidR="003F7111">
        <w:rPr>
          <w:rFonts w:ascii="Times New Roman" w:hAnsi="Times New Roman"/>
          <w:sz w:val="24"/>
          <w:szCs w:val="24"/>
        </w:rPr>
        <w:t xml:space="preserve"> or end effector </w:t>
      </w:r>
      <w:r w:rsidR="0000054F">
        <w:rPr>
          <w:rFonts w:ascii="Times New Roman" w:hAnsi="Times New Roman"/>
          <w:sz w:val="24"/>
          <w:szCs w:val="24"/>
        </w:rPr>
        <w:t>for a fiber placement machine having a machine controller</w:t>
      </w:r>
      <w:r w:rsidR="00AF4903">
        <w:rPr>
          <w:rFonts w:ascii="Times New Roman" w:hAnsi="Times New Roman"/>
          <w:sz w:val="24"/>
          <w:szCs w:val="24"/>
        </w:rPr>
        <w:t>, comprising:</w:t>
      </w:r>
    </w:p>
    <w:p w14:paraId="1DB7CDBB" w14:textId="77777777" w:rsidR="0000054F" w:rsidRDefault="00AF4903"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r>
      <w:r w:rsidR="0000054F">
        <w:rPr>
          <w:rFonts w:ascii="Times New Roman" w:hAnsi="Times New Roman"/>
          <w:sz w:val="24"/>
          <w:szCs w:val="24"/>
        </w:rPr>
        <w:t>a support back plate;</w:t>
      </w:r>
    </w:p>
    <w:p w14:paraId="2F5C37F5" w14:textId="77777777" w:rsidR="0000054F" w:rsidRDefault="0000054F"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t xml:space="preserve">a plurality of carbon </w:t>
      </w:r>
      <w:r w:rsidR="00B12AC8">
        <w:rPr>
          <w:rFonts w:ascii="Times New Roman" w:hAnsi="Times New Roman"/>
          <w:sz w:val="24"/>
          <w:szCs w:val="24"/>
        </w:rPr>
        <w:t>fiber</w:t>
      </w:r>
      <w:r>
        <w:rPr>
          <w:rFonts w:ascii="Times New Roman" w:hAnsi="Times New Roman"/>
          <w:sz w:val="24"/>
          <w:szCs w:val="24"/>
        </w:rPr>
        <w:t xml:space="preserve"> spool assemblies, </w:t>
      </w:r>
      <w:r w:rsidR="00E02BC9">
        <w:rPr>
          <w:rFonts w:ascii="Times New Roman" w:hAnsi="Times New Roman"/>
          <w:sz w:val="24"/>
          <w:szCs w:val="24"/>
        </w:rPr>
        <w:t xml:space="preserve">each </w:t>
      </w:r>
      <w:r>
        <w:rPr>
          <w:rFonts w:ascii="Times New Roman" w:hAnsi="Times New Roman"/>
          <w:sz w:val="24"/>
          <w:szCs w:val="24"/>
        </w:rPr>
        <w:t xml:space="preserve">including a </w:t>
      </w:r>
      <w:r w:rsidR="00B12AC8">
        <w:rPr>
          <w:rFonts w:ascii="Times New Roman" w:hAnsi="Times New Roman"/>
          <w:sz w:val="24"/>
          <w:szCs w:val="24"/>
        </w:rPr>
        <w:t xml:space="preserve">spindle for a carbon fiber spool, </w:t>
      </w:r>
      <w:r>
        <w:rPr>
          <w:rFonts w:ascii="Times New Roman" w:hAnsi="Times New Roman"/>
          <w:sz w:val="24"/>
          <w:szCs w:val="24"/>
        </w:rPr>
        <w:t>servo motor</w:t>
      </w:r>
      <w:r w:rsidR="003F7111">
        <w:rPr>
          <w:rFonts w:ascii="Times New Roman" w:hAnsi="Times New Roman"/>
          <w:sz w:val="24"/>
          <w:szCs w:val="24"/>
        </w:rPr>
        <w:t xml:space="preserve"> and </w:t>
      </w:r>
      <w:r>
        <w:rPr>
          <w:rFonts w:ascii="Times New Roman" w:hAnsi="Times New Roman"/>
          <w:sz w:val="24"/>
          <w:szCs w:val="24"/>
        </w:rPr>
        <w:t xml:space="preserve">gear box combination and a dancer assembly for tensioning the carbon </w:t>
      </w:r>
      <w:r w:rsidR="00B12AC8">
        <w:rPr>
          <w:rFonts w:ascii="Times New Roman" w:hAnsi="Times New Roman"/>
          <w:sz w:val="24"/>
          <w:szCs w:val="24"/>
        </w:rPr>
        <w:t xml:space="preserve">fiber </w:t>
      </w:r>
      <w:r>
        <w:rPr>
          <w:rFonts w:ascii="Times New Roman" w:hAnsi="Times New Roman"/>
          <w:sz w:val="24"/>
          <w:szCs w:val="24"/>
        </w:rPr>
        <w:t xml:space="preserve">as it moves from </w:t>
      </w:r>
      <w:r w:rsidR="00B12AC8">
        <w:rPr>
          <w:rFonts w:ascii="Times New Roman" w:hAnsi="Times New Roman"/>
          <w:sz w:val="24"/>
          <w:szCs w:val="24"/>
        </w:rPr>
        <w:t>the</w:t>
      </w:r>
      <w:r>
        <w:rPr>
          <w:rFonts w:ascii="Times New Roman" w:hAnsi="Times New Roman"/>
          <w:sz w:val="24"/>
          <w:szCs w:val="24"/>
        </w:rPr>
        <w:t xml:space="preserve"> spool to </w:t>
      </w:r>
      <w:r w:rsidR="00E02BC9">
        <w:rPr>
          <w:rFonts w:ascii="Times New Roman" w:hAnsi="Times New Roman"/>
          <w:sz w:val="24"/>
          <w:szCs w:val="24"/>
        </w:rPr>
        <w:t>a tool</w:t>
      </w:r>
      <w:r>
        <w:rPr>
          <w:rFonts w:ascii="Times New Roman" w:hAnsi="Times New Roman"/>
          <w:sz w:val="24"/>
          <w:szCs w:val="24"/>
        </w:rPr>
        <w:t xml:space="preserve"> assembly which applies the </w:t>
      </w:r>
      <w:r w:rsidR="003F7111">
        <w:rPr>
          <w:rFonts w:ascii="Times New Roman" w:hAnsi="Times New Roman"/>
          <w:sz w:val="24"/>
          <w:szCs w:val="24"/>
        </w:rPr>
        <w:t xml:space="preserve">carbon </w:t>
      </w:r>
      <w:r>
        <w:rPr>
          <w:rFonts w:ascii="Times New Roman" w:hAnsi="Times New Roman"/>
          <w:sz w:val="24"/>
          <w:szCs w:val="24"/>
        </w:rPr>
        <w:t>fiber to a part</w:t>
      </w:r>
      <w:r w:rsidR="00E02BC9">
        <w:rPr>
          <w:rFonts w:ascii="Times New Roman" w:hAnsi="Times New Roman"/>
          <w:sz w:val="24"/>
          <w:szCs w:val="24"/>
        </w:rPr>
        <w:t>,</w:t>
      </w:r>
      <w:r>
        <w:rPr>
          <w:rFonts w:ascii="Times New Roman" w:hAnsi="Times New Roman"/>
          <w:sz w:val="24"/>
          <w:szCs w:val="24"/>
        </w:rPr>
        <w:t xml:space="preserve"> wherein the spool assemblies include a linear displacement sensor for the dancer </w:t>
      </w:r>
      <w:r w:rsidR="00E02BC9">
        <w:rPr>
          <w:rFonts w:ascii="Times New Roman" w:hAnsi="Times New Roman"/>
          <w:sz w:val="24"/>
          <w:szCs w:val="24"/>
        </w:rPr>
        <w:t xml:space="preserve">assembly </w:t>
      </w:r>
      <w:r>
        <w:rPr>
          <w:rFonts w:ascii="Times New Roman" w:hAnsi="Times New Roman"/>
          <w:sz w:val="24"/>
          <w:szCs w:val="24"/>
        </w:rPr>
        <w:t>and a sensor for determining the diameter of the carbon spool; and</w:t>
      </w:r>
    </w:p>
    <w:p w14:paraId="7FDB6E3E" w14:textId="77777777" w:rsidR="00AF4903" w:rsidRDefault="0000054F"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t xml:space="preserve">wherein the servo motor </w:t>
      </w:r>
      <w:r w:rsidR="003F7111">
        <w:rPr>
          <w:rFonts w:ascii="Times New Roman" w:hAnsi="Times New Roman"/>
          <w:sz w:val="24"/>
          <w:szCs w:val="24"/>
        </w:rPr>
        <w:t>combination</w:t>
      </w:r>
      <w:r>
        <w:rPr>
          <w:rFonts w:ascii="Times New Roman" w:hAnsi="Times New Roman"/>
          <w:sz w:val="24"/>
          <w:szCs w:val="24"/>
        </w:rPr>
        <w:t xml:space="preserve"> controls the movement of the spool so that </w:t>
      </w:r>
      <w:r w:rsidR="003F7111">
        <w:rPr>
          <w:rFonts w:ascii="Times New Roman" w:hAnsi="Times New Roman"/>
          <w:sz w:val="24"/>
          <w:szCs w:val="24"/>
        </w:rPr>
        <w:t xml:space="preserve">the carbon fiber </w:t>
      </w:r>
      <w:r w:rsidR="00E02BC9">
        <w:rPr>
          <w:rFonts w:ascii="Times New Roman" w:hAnsi="Times New Roman"/>
          <w:sz w:val="24"/>
          <w:szCs w:val="24"/>
        </w:rPr>
        <w:t xml:space="preserve">is </w:t>
      </w:r>
      <w:proofErr w:type="spellStart"/>
      <w:r>
        <w:rPr>
          <w:rFonts w:ascii="Times New Roman" w:hAnsi="Times New Roman"/>
          <w:sz w:val="24"/>
          <w:szCs w:val="24"/>
        </w:rPr>
        <w:t>pay</w:t>
      </w:r>
      <w:r w:rsidR="00E02BC9">
        <w:rPr>
          <w:rFonts w:ascii="Times New Roman" w:hAnsi="Times New Roman"/>
          <w:sz w:val="24"/>
          <w:szCs w:val="24"/>
        </w:rPr>
        <w:t>ed</w:t>
      </w:r>
      <w:proofErr w:type="spellEnd"/>
      <w:r>
        <w:rPr>
          <w:rFonts w:ascii="Times New Roman" w:hAnsi="Times New Roman"/>
          <w:sz w:val="24"/>
          <w:szCs w:val="24"/>
        </w:rPr>
        <w:t xml:space="preserve"> out in a controlled </w:t>
      </w:r>
      <w:r w:rsidR="00E02BC9">
        <w:rPr>
          <w:rFonts w:ascii="Times New Roman" w:hAnsi="Times New Roman"/>
          <w:sz w:val="24"/>
          <w:szCs w:val="24"/>
        </w:rPr>
        <w:t>rate</w:t>
      </w:r>
      <w:r w:rsidR="00AF23B2">
        <w:rPr>
          <w:rFonts w:ascii="Times New Roman" w:hAnsi="Times New Roman"/>
          <w:sz w:val="24"/>
          <w:szCs w:val="24"/>
        </w:rPr>
        <w:t>.</w:t>
      </w:r>
    </w:p>
    <w:p w14:paraId="2021423A" w14:textId="77777777" w:rsidR="00AF23B2" w:rsidRDefault="00AF23B2" w:rsidP="00A4423D">
      <w:pPr>
        <w:tabs>
          <w:tab w:val="left" w:pos="1440"/>
        </w:tabs>
        <w:spacing w:after="120" w:line="720" w:lineRule="auto"/>
        <w:jc w:val="both"/>
        <w:rPr>
          <w:rFonts w:ascii="Times New Roman" w:hAnsi="Times New Roman"/>
          <w:sz w:val="24"/>
          <w:szCs w:val="24"/>
        </w:rPr>
      </w:pPr>
    </w:p>
    <w:p w14:paraId="36F66EBB" w14:textId="77777777" w:rsidR="00EB080F" w:rsidRDefault="00AF4903"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t>2.</w:t>
      </w:r>
      <w:r w:rsidR="0000054F">
        <w:rPr>
          <w:rFonts w:ascii="Times New Roman" w:hAnsi="Times New Roman"/>
          <w:sz w:val="24"/>
          <w:szCs w:val="24"/>
        </w:rPr>
        <w:t xml:space="preserve">  The assembly of claim 1, including a </w:t>
      </w:r>
      <w:r w:rsidR="00E02BC9">
        <w:rPr>
          <w:rFonts w:ascii="Times New Roman" w:hAnsi="Times New Roman"/>
          <w:sz w:val="24"/>
          <w:szCs w:val="24"/>
        </w:rPr>
        <w:t>b</w:t>
      </w:r>
      <w:r w:rsidR="0000054F">
        <w:rPr>
          <w:rFonts w:ascii="Times New Roman" w:hAnsi="Times New Roman"/>
          <w:sz w:val="24"/>
          <w:szCs w:val="24"/>
        </w:rPr>
        <w:t xml:space="preserve">acking assembly for removing backing </w:t>
      </w:r>
      <w:r w:rsidR="00B12AC8">
        <w:rPr>
          <w:rFonts w:ascii="Times New Roman" w:hAnsi="Times New Roman"/>
          <w:sz w:val="24"/>
          <w:szCs w:val="24"/>
        </w:rPr>
        <w:t xml:space="preserve">film </w:t>
      </w:r>
      <w:r w:rsidR="0000054F">
        <w:rPr>
          <w:rFonts w:ascii="Times New Roman" w:hAnsi="Times New Roman"/>
          <w:sz w:val="24"/>
          <w:szCs w:val="24"/>
        </w:rPr>
        <w:t xml:space="preserve">material from the carbon </w:t>
      </w:r>
      <w:r w:rsidR="00B12AC8">
        <w:rPr>
          <w:rFonts w:ascii="Times New Roman" w:hAnsi="Times New Roman"/>
          <w:sz w:val="24"/>
          <w:szCs w:val="24"/>
        </w:rPr>
        <w:t>fiber</w:t>
      </w:r>
      <w:r w:rsidR="0000054F">
        <w:rPr>
          <w:rFonts w:ascii="Times New Roman" w:hAnsi="Times New Roman"/>
          <w:sz w:val="24"/>
          <w:szCs w:val="24"/>
        </w:rPr>
        <w:t>.</w:t>
      </w:r>
    </w:p>
    <w:p w14:paraId="2702D699" w14:textId="77777777" w:rsidR="0000054F" w:rsidRDefault="0000054F" w:rsidP="00A4423D">
      <w:pPr>
        <w:tabs>
          <w:tab w:val="left" w:pos="1440"/>
        </w:tabs>
        <w:spacing w:after="120" w:line="720" w:lineRule="auto"/>
        <w:jc w:val="both"/>
        <w:rPr>
          <w:rFonts w:ascii="Times New Roman" w:hAnsi="Times New Roman"/>
          <w:sz w:val="24"/>
          <w:szCs w:val="24"/>
        </w:rPr>
      </w:pPr>
    </w:p>
    <w:p w14:paraId="32EF7D2E" w14:textId="77777777" w:rsidR="0000054F" w:rsidRDefault="0000054F"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lastRenderedPageBreak/>
        <w:tab/>
        <w:t>3.  The assembly of claim 1, including a slip ring assembly connecting the modular head assembly to the machine controller.</w:t>
      </w:r>
    </w:p>
    <w:p w14:paraId="28A22022" w14:textId="77777777" w:rsidR="00B65BC4" w:rsidRDefault="00B65BC4" w:rsidP="00A4423D">
      <w:pPr>
        <w:tabs>
          <w:tab w:val="left" w:pos="1440"/>
        </w:tabs>
        <w:spacing w:after="120" w:line="720" w:lineRule="auto"/>
        <w:jc w:val="both"/>
        <w:rPr>
          <w:rFonts w:ascii="Times New Roman" w:hAnsi="Times New Roman"/>
          <w:sz w:val="24"/>
          <w:szCs w:val="24"/>
        </w:rPr>
      </w:pPr>
    </w:p>
    <w:p w14:paraId="6EB78AB2" w14:textId="77777777" w:rsidR="00B65BC4" w:rsidRDefault="00B65BC4"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t>4.  The assembly of claim 1, including a tool charger connecting the modular head assembly to the machine controller.</w:t>
      </w:r>
    </w:p>
    <w:p w14:paraId="1250C069" w14:textId="77777777" w:rsidR="0000054F" w:rsidRDefault="0000054F" w:rsidP="00A4423D">
      <w:pPr>
        <w:tabs>
          <w:tab w:val="left" w:pos="1440"/>
        </w:tabs>
        <w:spacing w:after="120" w:line="720" w:lineRule="auto"/>
        <w:jc w:val="both"/>
        <w:rPr>
          <w:rFonts w:ascii="Times New Roman" w:hAnsi="Times New Roman"/>
          <w:sz w:val="24"/>
          <w:szCs w:val="24"/>
        </w:rPr>
      </w:pPr>
    </w:p>
    <w:p w14:paraId="3EF2256E" w14:textId="77777777" w:rsidR="0000054F" w:rsidRDefault="0000054F"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r>
      <w:r w:rsidR="00B65BC4">
        <w:rPr>
          <w:rFonts w:ascii="Times New Roman" w:hAnsi="Times New Roman"/>
          <w:sz w:val="24"/>
          <w:szCs w:val="24"/>
        </w:rPr>
        <w:t>5</w:t>
      </w:r>
      <w:r>
        <w:rPr>
          <w:rFonts w:ascii="Times New Roman" w:hAnsi="Times New Roman"/>
          <w:sz w:val="24"/>
          <w:szCs w:val="24"/>
        </w:rPr>
        <w:t xml:space="preserve">.  The assembly of claim </w:t>
      </w:r>
      <w:r w:rsidR="00E02BC9">
        <w:rPr>
          <w:rFonts w:ascii="Times New Roman" w:hAnsi="Times New Roman"/>
          <w:sz w:val="24"/>
          <w:szCs w:val="24"/>
        </w:rPr>
        <w:t>1</w:t>
      </w:r>
      <w:r>
        <w:rPr>
          <w:rFonts w:ascii="Times New Roman" w:hAnsi="Times New Roman"/>
          <w:sz w:val="24"/>
          <w:szCs w:val="24"/>
        </w:rPr>
        <w:t xml:space="preserve">, including a PLC controller mounted on the head assembly with connections extending </w:t>
      </w:r>
      <w:r w:rsidR="00E02BC9">
        <w:rPr>
          <w:rFonts w:ascii="Times New Roman" w:hAnsi="Times New Roman"/>
          <w:sz w:val="24"/>
          <w:szCs w:val="24"/>
        </w:rPr>
        <w:t>between</w:t>
      </w:r>
      <w:r>
        <w:rPr>
          <w:rFonts w:ascii="Times New Roman" w:hAnsi="Times New Roman"/>
          <w:sz w:val="24"/>
          <w:szCs w:val="24"/>
        </w:rPr>
        <w:t xml:space="preserve"> the servo motor</w:t>
      </w:r>
      <w:r w:rsidR="00B65BC4">
        <w:rPr>
          <w:rFonts w:ascii="Times New Roman" w:hAnsi="Times New Roman"/>
          <w:sz w:val="24"/>
          <w:szCs w:val="24"/>
        </w:rPr>
        <w:t xml:space="preserve"> combinations</w:t>
      </w:r>
      <w:r w:rsidR="00E02BC9">
        <w:rPr>
          <w:rFonts w:ascii="Times New Roman" w:hAnsi="Times New Roman"/>
          <w:sz w:val="24"/>
          <w:szCs w:val="24"/>
        </w:rPr>
        <w:t xml:space="preserve"> and</w:t>
      </w:r>
      <w:r>
        <w:rPr>
          <w:rFonts w:ascii="Times New Roman" w:hAnsi="Times New Roman"/>
          <w:sz w:val="24"/>
          <w:szCs w:val="24"/>
        </w:rPr>
        <w:t xml:space="preserve"> the PLC for control of the individual servo moto</w:t>
      </w:r>
      <w:r w:rsidR="00B65BC4">
        <w:rPr>
          <w:rFonts w:ascii="Times New Roman" w:hAnsi="Times New Roman"/>
          <w:sz w:val="24"/>
          <w:szCs w:val="24"/>
        </w:rPr>
        <w:t>r combinations</w:t>
      </w:r>
      <w:r w:rsidR="009B0242">
        <w:rPr>
          <w:rFonts w:ascii="Times New Roman" w:hAnsi="Times New Roman"/>
          <w:sz w:val="24"/>
          <w:szCs w:val="24"/>
        </w:rPr>
        <w:t>.</w:t>
      </w:r>
    </w:p>
    <w:p w14:paraId="6A92CA05" w14:textId="77777777" w:rsidR="009B0242" w:rsidRDefault="009B0242" w:rsidP="00A4423D">
      <w:pPr>
        <w:tabs>
          <w:tab w:val="left" w:pos="1440"/>
        </w:tabs>
        <w:spacing w:after="120" w:line="720" w:lineRule="auto"/>
        <w:jc w:val="both"/>
        <w:rPr>
          <w:rFonts w:ascii="Times New Roman" w:hAnsi="Times New Roman"/>
          <w:sz w:val="24"/>
          <w:szCs w:val="24"/>
        </w:rPr>
      </w:pPr>
    </w:p>
    <w:p w14:paraId="1C5D1296" w14:textId="77777777" w:rsidR="009B0242" w:rsidRDefault="009B0242"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r>
      <w:r w:rsidR="00B65BC4">
        <w:rPr>
          <w:rFonts w:ascii="Times New Roman" w:hAnsi="Times New Roman"/>
          <w:sz w:val="24"/>
          <w:szCs w:val="24"/>
        </w:rPr>
        <w:t>6</w:t>
      </w:r>
      <w:r>
        <w:rPr>
          <w:rFonts w:ascii="Times New Roman" w:hAnsi="Times New Roman"/>
          <w:sz w:val="24"/>
          <w:szCs w:val="24"/>
        </w:rPr>
        <w:t xml:space="preserve">.  The assembly of claim </w:t>
      </w:r>
      <w:r w:rsidR="00E02BC9">
        <w:rPr>
          <w:rFonts w:ascii="Times New Roman" w:hAnsi="Times New Roman"/>
          <w:sz w:val="24"/>
          <w:szCs w:val="24"/>
        </w:rPr>
        <w:t>4</w:t>
      </w:r>
      <w:r>
        <w:rPr>
          <w:rFonts w:ascii="Times New Roman" w:hAnsi="Times New Roman"/>
          <w:sz w:val="24"/>
          <w:szCs w:val="24"/>
        </w:rPr>
        <w:t xml:space="preserve">, wherein the </w:t>
      </w:r>
      <w:r w:rsidR="00E02BC9">
        <w:rPr>
          <w:rFonts w:ascii="Times New Roman" w:hAnsi="Times New Roman"/>
          <w:sz w:val="24"/>
          <w:szCs w:val="24"/>
        </w:rPr>
        <w:t xml:space="preserve">spool </w:t>
      </w:r>
      <w:r>
        <w:rPr>
          <w:rFonts w:ascii="Times New Roman" w:hAnsi="Times New Roman"/>
          <w:sz w:val="24"/>
          <w:szCs w:val="24"/>
        </w:rPr>
        <w:t xml:space="preserve">diameter </w:t>
      </w:r>
      <w:r w:rsidR="00B12AC8">
        <w:rPr>
          <w:rFonts w:ascii="Times New Roman" w:hAnsi="Times New Roman"/>
          <w:sz w:val="24"/>
          <w:szCs w:val="24"/>
        </w:rPr>
        <w:t>information</w:t>
      </w:r>
      <w:r>
        <w:rPr>
          <w:rFonts w:ascii="Times New Roman" w:hAnsi="Times New Roman"/>
          <w:sz w:val="24"/>
          <w:szCs w:val="24"/>
        </w:rPr>
        <w:t xml:space="preserve"> is provided to the PLC and the </w:t>
      </w:r>
      <w:r w:rsidR="00E02BC9">
        <w:rPr>
          <w:rFonts w:ascii="Times New Roman" w:hAnsi="Times New Roman"/>
          <w:sz w:val="24"/>
          <w:szCs w:val="24"/>
        </w:rPr>
        <w:t xml:space="preserve">linear </w:t>
      </w:r>
      <w:r>
        <w:rPr>
          <w:rFonts w:ascii="Times New Roman" w:hAnsi="Times New Roman"/>
          <w:sz w:val="24"/>
          <w:szCs w:val="24"/>
        </w:rPr>
        <w:t xml:space="preserve">displacement </w:t>
      </w:r>
      <w:r w:rsidR="00B12AC8">
        <w:rPr>
          <w:rFonts w:ascii="Times New Roman" w:hAnsi="Times New Roman"/>
          <w:sz w:val="24"/>
          <w:szCs w:val="24"/>
        </w:rPr>
        <w:t>information</w:t>
      </w:r>
      <w:r>
        <w:rPr>
          <w:rFonts w:ascii="Times New Roman" w:hAnsi="Times New Roman"/>
          <w:sz w:val="24"/>
          <w:szCs w:val="24"/>
        </w:rPr>
        <w:t xml:space="preserve"> is provided to the servo motor</w:t>
      </w:r>
      <w:r w:rsidR="00B65BC4">
        <w:rPr>
          <w:rFonts w:ascii="Times New Roman" w:hAnsi="Times New Roman"/>
          <w:sz w:val="24"/>
          <w:szCs w:val="24"/>
        </w:rPr>
        <w:t xml:space="preserve"> combinations</w:t>
      </w:r>
      <w:r>
        <w:rPr>
          <w:rFonts w:ascii="Times New Roman" w:hAnsi="Times New Roman"/>
          <w:sz w:val="24"/>
          <w:szCs w:val="24"/>
        </w:rPr>
        <w:t>.</w:t>
      </w:r>
    </w:p>
    <w:p w14:paraId="399EC621" w14:textId="77777777" w:rsidR="009B0242" w:rsidRDefault="009B0242" w:rsidP="00A4423D">
      <w:pPr>
        <w:tabs>
          <w:tab w:val="left" w:pos="1440"/>
        </w:tabs>
        <w:spacing w:after="120" w:line="720" w:lineRule="auto"/>
        <w:jc w:val="both"/>
        <w:rPr>
          <w:rFonts w:ascii="Times New Roman" w:hAnsi="Times New Roman"/>
          <w:sz w:val="24"/>
          <w:szCs w:val="24"/>
        </w:rPr>
      </w:pPr>
    </w:p>
    <w:p w14:paraId="1B23BE53" w14:textId="77777777" w:rsidR="009B0242" w:rsidRDefault="009B0242"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lastRenderedPageBreak/>
        <w:tab/>
      </w:r>
      <w:r w:rsidR="00B65BC4">
        <w:rPr>
          <w:rFonts w:ascii="Times New Roman" w:hAnsi="Times New Roman"/>
          <w:sz w:val="24"/>
          <w:szCs w:val="24"/>
        </w:rPr>
        <w:t>7</w:t>
      </w:r>
      <w:r>
        <w:rPr>
          <w:rFonts w:ascii="Times New Roman" w:hAnsi="Times New Roman"/>
          <w:sz w:val="24"/>
          <w:szCs w:val="24"/>
        </w:rPr>
        <w:t xml:space="preserve">.  The assembly of claim </w:t>
      </w:r>
      <w:r w:rsidR="00B65BC4">
        <w:rPr>
          <w:rFonts w:ascii="Times New Roman" w:hAnsi="Times New Roman"/>
          <w:sz w:val="24"/>
          <w:szCs w:val="24"/>
        </w:rPr>
        <w:t>2</w:t>
      </w:r>
      <w:r>
        <w:rPr>
          <w:rFonts w:ascii="Times New Roman" w:hAnsi="Times New Roman"/>
          <w:sz w:val="24"/>
          <w:szCs w:val="24"/>
        </w:rPr>
        <w:t>, wherein the spool assemblies, the dance</w:t>
      </w:r>
      <w:r w:rsidR="00B65BC4">
        <w:rPr>
          <w:rFonts w:ascii="Times New Roman" w:hAnsi="Times New Roman"/>
          <w:sz w:val="24"/>
          <w:szCs w:val="24"/>
        </w:rPr>
        <w:t>r</w:t>
      </w:r>
      <w:r>
        <w:rPr>
          <w:rFonts w:ascii="Times New Roman" w:hAnsi="Times New Roman"/>
          <w:sz w:val="24"/>
          <w:szCs w:val="24"/>
        </w:rPr>
        <w:t xml:space="preserve"> assembl</w:t>
      </w:r>
      <w:r w:rsidR="00B12AC8">
        <w:rPr>
          <w:rFonts w:ascii="Times New Roman" w:hAnsi="Times New Roman"/>
          <w:sz w:val="24"/>
          <w:szCs w:val="24"/>
        </w:rPr>
        <w:t>ies</w:t>
      </w:r>
      <w:r>
        <w:rPr>
          <w:rFonts w:ascii="Times New Roman" w:hAnsi="Times New Roman"/>
          <w:sz w:val="24"/>
          <w:szCs w:val="24"/>
        </w:rPr>
        <w:t xml:space="preserve"> and the backing member assembl</w:t>
      </w:r>
      <w:r w:rsidR="00B12AC8">
        <w:rPr>
          <w:rFonts w:ascii="Times New Roman" w:hAnsi="Times New Roman"/>
          <w:sz w:val="24"/>
          <w:szCs w:val="24"/>
        </w:rPr>
        <w:t>ies</w:t>
      </w:r>
      <w:r>
        <w:rPr>
          <w:rFonts w:ascii="Times New Roman" w:hAnsi="Times New Roman"/>
          <w:sz w:val="24"/>
          <w:szCs w:val="24"/>
        </w:rPr>
        <w:t xml:space="preserve"> are all connected to the back plate.</w:t>
      </w:r>
    </w:p>
    <w:p w14:paraId="454943EE" w14:textId="77777777" w:rsidR="009B0242" w:rsidRDefault="009B0242" w:rsidP="00A4423D">
      <w:pPr>
        <w:tabs>
          <w:tab w:val="left" w:pos="1440"/>
        </w:tabs>
        <w:spacing w:after="120" w:line="720" w:lineRule="auto"/>
        <w:jc w:val="both"/>
        <w:rPr>
          <w:rFonts w:ascii="Times New Roman" w:hAnsi="Times New Roman"/>
          <w:sz w:val="24"/>
          <w:szCs w:val="24"/>
        </w:rPr>
      </w:pPr>
    </w:p>
    <w:p w14:paraId="26BFC9C5" w14:textId="77777777" w:rsidR="009B0242" w:rsidRDefault="009B0242"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r>
      <w:r w:rsidR="00B65BC4">
        <w:rPr>
          <w:rFonts w:ascii="Times New Roman" w:hAnsi="Times New Roman"/>
          <w:sz w:val="24"/>
          <w:szCs w:val="24"/>
        </w:rPr>
        <w:t>8</w:t>
      </w:r>
      <w:r>
        <w:rPr>
          <w:rFonts w:ascii="Times New Roman" w:hAnsi="Times New Roman"/>
          <w:sz w:val="24"/>
          <w:szCs w:val="24"/>
        </w:rPr>
        <w:t xml:space="preserve">.  The assembly of claim </w:t>
      </w:r>
      <w:r w:rsidR="00E02BC9">
        <w:rPr>
          <w:rFonts w:ascii="Times New Roman" w:hAnsi="Times New Roman"/>
          <w:sz w:val="24"/>
          <w:szCs w:val="24"/>
        </w:rPr>
        <w:t>1</w:t>
      </w:r>
      <w:r>
        <w:rPr>
          <w:rFonts w:ascii="Times New Roman" w:hAnsi="Times New Roman"/>
          <w:sz w:val="24"/>
          <w:szCs w:val="24"/>
        </w:rPr>
        <w:t>, wherein the spool assemblies are mounted to and removable from the back plate assembly for replacement thereof.</w:t>
      </w:r>
    </w:p>
    <w:p w14:paraId="26AC48E9" w14:textId="77777777" w:rsidR="009B0242" w:rsidRDefault="009B0242" w:rsidP="00A4423D">
      <w:pPr>
        <w:tabs>
          <w:tab w:val="left" w:pos="1440"/>
        </w:tabs>
        <w:spacing w:after="120" w:line="720" w:lineRule="auto"/>
        <w:jc w:val="both"/>
        <w:rPr>
          <w:rFonts w:ascii="Times New Roman" w:hAnsi="Times New Roman"/>
          <w:sz w:val="24"/>
          <w:szCs w:val="24"/>
        </w:rPr>
      </w:pPr>
    </w:p>
    <w:p w14:paraId="3A75CAEB" w14:textId="77777777" w:rsidR="009B0242" w:rsidRDefault="009B0242"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r>
      <w:r w:rsidR="00B65BC4">
        <w:rPr>
          <w:rFonts w:ascii="Times New Roman" w:hAnsi="Times New Roman"/>
          <w:sz w:val="24"/>
          <w:szCs w:val="24"/>
        </w:rPr>
        <w:t>9</w:t>
      </w:r>
      <w:r>
        <w:rPr>
          <w:rFonts w:ascii="Times New Roman" w:hAnsi="Times New Roman"/>
          <w:sz w:val="24"/>
          <w:szCs w:val="24"/>
        </w:rPr>
        <w:t xml:space="preserve">.  The assembly of claim </w:t>
      </w:r>
      <w:r w:rsidR="00E02BC9">
        <w:rPr>
          <w:rFonts w:ascii="Times New Roman" w:hAnsi="Times New Roman"/>
          <w:sz w:val="24"/>
          <w:szCs w:val="24"/>
        </w:rPr>
        <w:t>1</w:t>
      </w:r>
      <w:r>
        <w:rPr>
          <w:rFonts w:ascii="Times New Roman" w:hAnsi="Times New Roman"/>
          <w:sz w:val="24"/>
          <w:szCs w:val="24"/>
        </w:rPr>
        <w:t xml:space="preserve">, wherein each of the spool assemblies are individually connected to the PLC computer and wherein the plurality of spool assemblies </w:t>
      </w:r>
      <w:proofErr w:type="gramStart"/>
      <w:r>
        <w:rPr>
          <w:rFonts w:ascii="Times New Roman" w:hAnsi="Times New Roman"/>
          <w:sz w:val="24"/>
          <w:szCs w:val="24"/>
        </w:rPr>
        <w:t>are</w:t>
      </w:r>
      <w:proofErr w:type="gramEnd"/>
      <w:r>
        <w:rPr>
          <w:rFonts w:ascii="Times New Roman" w:hAnsi="Times New Roman"/>
          <w:sz w:val="24"/>
          <w:szCs w:val="24"/>
        </w:rPr>
        <w:t xml:space="preserve"> connected </w:t>
      </w:r>
      <w:r w:rsidR="00E02BC9">
        <w:rPr>
          <w:rFonts w:ascii="Times New Roman" w:hAnsi="Times New Roman"/>
          <w:sz w:val="24"/>
          <w:szCs w:val="24"/>
        </w:rPr>
        <w:t xml:space="preserve">to each other </w:t>
      </w:r>
      <w:r>
        <w:rPr>
          <w:rFonts w:ascii="Times New Roman" w:hAnsi="Times New Roman"/>
          <w:sz w:val="24"/>
          <w:szCs w:val="24"/>
        </w:rPr>
        <w:t xml:space="preserve">in series.  </w:t>
      </w:r>
    </w:p>
    <w:p w14:paraId="53F65CA8" w14:textId="77777777" w:rsidR="009B0242" w:rsidRDefault="009B0242" w:rsidP="00A4423D">
      <w:pPr>
        <w:tabs>
          <w:tab w:val="left" w:pos="1440"/>
        </w:tabs>
        <w:spacing w:after="120" w:line="720" w:lineRule="auto"/>
        <w:jc w:val="both"/>
        <w:rPr>
          <w:rFonts w:ascii="Times New Roman" w:hAnsi="Times New Roman"/>
          <w:sz w:val="24"/>
          <w:szCs w:val="24"/>
        </w:rPr>
      </w:pPr>
    </w:p>
    <w:p w14:paraId="2D4D7738" w14:textId="77777777" w:rsidR="009B0242" w:rsidRDefault="009B0242"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r>
      <w:r w:rsidR="00B65BC4">
        <w:rPr>
          <w:rFonts w:ascii="Times New Roman" w:hAnsi="Times New Roman"/>
          <w:sz w:val="24"/>
          <w:szCs w:val="24"/>
        </w:rPr>
        <w:t>10</w:t>
      </w:r>
      <w:r>
        <w:rPr>
          <w:rFonts w:ascii="Times New Roman" w:hAnsi="Times New Roman"/>
          <w:sz w:val="24"/>
          <w:szCs w:val="24"/>
        </w:rPr>
        <w:t xml:space="preserve">.  The assembly of claim </w:t>
      </w:r>
      <w:r w:rsidR="00E02BC9">
        <w:rPr>
          <w:rFonts w:ascii="Times New Roman" w:hAnsi="Times New Roman"/>
          <w:sz w:val="24"/>
          <w:szCs w:val="24"/>
        </w:rPr>
        <w:t>1</w:t>
      </w:r>
      <w:r>
        <w:rPr>
          <w:rFonts w:ascii="Times New Roman" w:hAnsi="Times New Roman"/>
          <w:sz w:val="24"/>
          <w:szCs w:val="24"/>
        </w:rPr>
        <w:t xml:space="preserve">, wherein the dancer assembly is mounted on a rail and positioned </w:t>
      </w:r>
      <w:proofErr w:type="spellStart"/>
      <w:r w:rsidR="00E02BC9">
        <w:rPr>
          <w:rFonts w:ascii="Times New Roman" w:hAnsi="Times New Roman"/>
          <w:sz w:val="24"/>
          <w:szCs w:val="24"/>
        </w:rPr>
        <w:t>therealong</w:t>
      </w:r>
      <w:proofErr w:type="spellEnd"/>
      <w:r w:rsidR="00E02BC9">
        <w:rPr>
          <w:rFonts w:ascii="Times New Roman" w:hAnsi="Times New Roman"/>
          <w:sz w:val="24"/>
          <w:szCs w:val="24"/>
        </w:rPr>
        <w:t xml:space="preserve"> by a</w:t>
      </w:r>
      <w:r>
        <w:rPr>
          <w:rFonts w:ascii="Times New Roman" w:hAnsi="Times New Roman"/>
          <w:sz w:val="24"/>
          <w:szCs w:val="24"/>
        </w:rPr>
        <w:t xml:space="preserve"> spring assembly such that the dancer mov</w:t>
      </w:r>
      <w:r w:rsidR="00E02BC9">
        <w:rPr>
          <w:rFonts w:ascii="Times New Roman" w:hAnsi="Times New Roman"/>
          <w:sz w:val="24"/>
          <w:szCs w:val="24"/>
        </w:rPr>
        <w:t>es along the rail to maintain</w:t>
      </w:r>
      <w:r>
        <w:rPr>
          <w:rFonts w:ascii="Times New Roman" w:hAnsi="Times New Roman"/>
          <w:sz w:val="24"/>
          <w:szCs w:val="24"/>
        </w:rPr>
        <w:t xml:space="preserve"> correct tension on the </w:t>
      </w:r>
      <w:r w:rsidR="00B12AC8">
        <w:rPr>
          <w:rFonts w:ascii="Times New Roman" w:hAnsi="Times New Roman"/>
          <w:sz w:val="24"/>
          <w:szCs w:val="24"/>
        </w:rPr>
        <w:t>fabric</w:t>
      </w:r>
      <w:r>
        <w:rPr>
          <w:rFonts w:ascii="Times New Roman" w:hAnsi="Times New Roman"/>
          <w:sz w:val="24"/>
          <w:szCs w:val="24"/>
        </w:rPr>
        <w:t xml:space="preserve"> as the </w:t>
      </w:r>
      <w:r w:rsidR="00B12AC8">
        <w:rPr>
          <w:rFonts w:ascii="Times New Roman" w:hAnsi="Times New Roman"/>
          <w:sz w:val="24"/>
          <w:szCs w:val="24"/>
        </w:rPr>
        <w:t>fabric</w:t>
      </w:r>
      <w:r>
        <w:rPr>
          <w:rFonts w:ascii="Times New Roman" w:hAnsi="Times New Roman"/>
          <w:sz w:val="24"/>
          <w:szCs w:val="24"/>
        </w:rPr>
        <w:t xml:space="preserve"> proceeds</w:t>
      </w:r>
      <w:r w:rsidR="00B12AC8">
        <w:rPr>
          <w:rFonts w:ascii="Times New Roman" w:hAnsi="Times New Roman"/>
          <w:sz w:val="24"/>
          <w:szCs w:val="24"/>
        </w:rPr>
        <w:t xml:space="preserve"> from the spool</w:t>
      </w:r>
      <w:r>
        <w:rPr>
          <w:rFonts w:ascii="Times New Roman" w:hAnsi="Times New Roman"/>
          <w:sz w:val="24"/>
          <w:szCs w:val="24"/>
        </w:rPr>
        <w:t>.</w:t>
      </w:r>
    </w:p>
    <w:p w14:paraId="0FE35F30" w14:textId="77777777" w:rsidR="009B0242" w:rsidRDefault="009B0242" w:rsidP="00A4423D">
      <w:pPr>
        <w:tabs>
          <w:tab w:val="left" w:pos="1440"/>
        </w:tabs>
        <w:spacing w:after="120" w:line="720" w:lineRule="auto"/>
        <w:jc w:val="both"/>
        <w:rPr>
          <w:rFonts w:ascii="Times New Roman" w:hAnsi="Times New Roman"/>
          <w:sz w:val="24"/>
          <w:szCs w:val="24"/>
        </w:rPr>
      </w:pPr>
    </w:p>
    <w:p w14:paraId="20C75EA0" w14:textId="77777777" w:rsidR="009B0242" w:rsidRDefault="009B0242"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lastRenderedPageBreak/>
        <w:tab/>
        <w:t>1</w:t>
      </w:r>
      <w:r w:rsidR="00B65BC4">
        <w:rPr>
          <w:rFonts w:ascii="Times New Roman" w:hAnsi="Times New Roman"/>
          <w:sz w:val="24"/>
          <w:szCs w:val="24"/>
        </w:rPr>
        <w:t>1</w:t>
      </w:r>
      <w:r>
        <w:rPr>
          <w:rFonts w:ascii="Times New Roman" w:hAnsi="Times New Roman"/>
          <w:sz w:val="24"/>
          <w:szCs w:val="24"/>
        </w:rPr>
        <w:t xml:space="preserve">.  The assembly of claim </w:t>
      </w:r>
      <w:r w:rsidR="00E02BC9">
        <w:rPr>
          <w:rFonts w:ascii="Times New Roman" w:hAnsi="Times New Roman"/>
          <w:sz w:val="24"/>
          <w:szCs w:val="24"/>
        </w:rPr>
        <w:t>1</w:t>
      </w:r>
      <w:r>
        <w:rPr>
          <w:rFonts w:ascii="Times New Roman" w:hAnsi="Times New Roman"/>
          <w:sz w:val="24"/>
          <w:szCs w:val="24"/>
        </w:rPr>
        <w:t xml:space="preserve">, wherein the spring assembly moves over a length of approximately 1-3 inches.  </w:t>
      </w:r>
    </w:p>
    <w:p w14:paraId="1B85DDB8" w14:textId="77777777" w:rsidR="009B0242" w:rsidRDefault="009B0242" w:rsidP="00A4423D">
      <w:pPr>
        <w:tabs>
          <w:tab w:val="left" w:pos="1440"/>
        </w:tabs>
        <w:spacing w:after="120" w:line="720" w:lineRule="auto"/>
        <w:jc w:val="both"/>
        <w:rPr>
          <w:rFonts w:ascii="Times New Roman" w:hAnsi="Times New Roman"/>
          <w:sz w:val="24"/>
          <w:szCs w:val="24"/>
        </w:rPr>
      </w:pPr>
    </w:p>
    <w:p w14:paraId="79979B28" w14:textId="77777777" w:rsidR="009B0242" w:rsidRDefault="009B0242"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t>1</w:t>
      </w:r>
      <w:r w:rsidR="00B65BC4">
        <w:rPr>
          <w:rFonts w:ascii="Times New Roman" w:hAnsi="Times New Roman"/>
          <w:sz w:val="24"/>
          <w:szCs w:val="24"/>
        </w:rPr>
        <w:t>2</w:t>
      </w:r>
      <w:r>
        <w:rPr>
          <w:rFonts w:ascii="Times New Roman" w:hAnsi="Times New Roman"/>
          <w:sz w:val="24"/>
          <w:szCs w:val="24"/>
        </w:rPr>
        <w:t xml:space="preserve">.  The assembly of claim </w:t>
      </w:r>
      <w:r w:rsidR="00E02BC9">
        <w:rPr>
          <w:rFonts w:ascii="Times New Roman" w:hAnsi="Times New Roman"/>
          <w:sz w:val="24"/>
          <w:szCs w:val="24"/>
        </w:rPr>
        <w:t>1</w:t>
      </w:r>
      <w:r>
        <w:rPr>
          <w:rFonts w:ascii="Times New Roman" w:hAnsi="Times New Roman"/>
          <w:sz w:val="24"/>
          <w:szCs w:val="24"/>
        </w:rPr>
        <w:t xml:space="preserve">, wherein the </w:t>
      </w:r>
      <w:r w:rsidR="00E02BC9">
        <w:rPr>
          <w:rFonts w:ascii="Times New Roman" w:hAnsi="Times New Roman"/>
          <w:sz w:val="24"/>
          <w:szCs w:val="24"/>
        </w:rPr>
        <w:t xml:space="preserve">servo </w:t>
      </w:r>
      <w:r>
        <w:rPr>
          <w:rFonts w:ascii="Times New Roman" w:hAnsi="Times New Roman"/>
          <w:sz w:val="24"/>
          <w:szCs w:val="24"/>
        </w:rPr>
        <w:t>motor co</w:t>
      </w:r>
      <w:r w:rsidR="00B65BC4">
        <w:rPr>
          <w:rFonts w:ascii="Times New Roman" w:hAnsi="Times New Roman"/>
          <w:sz w:val="24"/>
          <w:szCs w:val="24"/>
        </w:rPr>
        <w:t>mbinations</w:t>
      </w:r>
      <w:r>
        <w:rPr>
          <w:rFonts w:ascii="Times New Roman" w:hAnsi="Times New Roman"/>
          <w:sz w:val="24"/>
          <w:szCs w:val="24"/>
        </w:rPr>
        <w:t xml:space="preserve"> </w:t>
      </w:r>
      <w:proofErr w:type="gramStart"/>
      <w:r>
        <w:rPr>
          <w:rFonts w:ascii="Times New Roman" w:hAnsi="Times New Roman"/>
          <w:sz w:val="24"/>
          <w:szCs w:val="24"/>
        </w:rPr>
        <w:t>moves</w:t>
      </w:r>
      <w:proofErr w:type="gramEnd"/>
      <w:r>
        <w:rPr>
          <w:rFonts w:ascii="Times New Roman" w:hAnsi="Times New Roman"/>
          <w:sz w:val="24"/>
          <w:szCs w:val="24"/>
        </w:rPr>
        <w:t xml:space="preserve"> the spindle </w:t>
      </w:r>
      <w:r w:rsidR="00E02BC9">
        <w:rPr>
          <w:rFonts w:ascii="Times New Roman" w:hAnsi="Times New Roman"/>
          <w:sz w:val="24"/>
          <w:szCs w:val="24"/>
        </w:rPr>
        <w:t>in both</w:t>
      </w:r>
      <w:r>
        <w:rPr>
          <w:rFonts w:ascii="Times New Roman" w:hAnsi="Times New Roman"/>
          <w:sz w:val="24"/>
          <w:szCs w:val="24"/>
        </w:rPr>
        <w:t xml:space="preserve"> </w:t>
      </w:r>
      <w:r w:rsidR="00A4423D">
        <w:rPr>
          <w:rFonts w:ascii="Times New Roman" w:hAnsi="Times New Roman"/>
          <w:sz w:val="24"/>
          <w:szCs w:val="24"/>
        </w:rPr>
        <w:t>direction</w:t>
      </w:r>
      <w:r w:rsidR="00E02BC9">
        <w:rPr>
          <w:rFonts w:ascii="Times New Roman" w:hAnsi="Times New Roman"/>
          <w:sz w:val="24"/>
          <w:szCs w:val="24"/>
        </w:rPr>
        <w:t>s, forward and reverse</w:t>
      </w:r>
      <w:r w:rsidR="00A4423D">
        <w:rPr>
          <w:rFonts w:ascii="Times New Roman" w:hAnsi="Times New Roman"/>
          <w:sz w:val="24"/>
          <w:szCs w:val="24"/>
        </w:rPr>
        <w:t xml:space="preserve">. </w:t>
      </w:r>
    </w:p>
    <w:p w14:paraId="48283A07" w14:textId="77777777" w:rsidR="00A4423D" w:rsidRDefault="00A4423D" w:rsidP="00A4423D">
      <w:pPr>
        <w:tabs>
          <w:tab w:val="left" w:pos="1440"/>
        </w:tabs>
        <w:spacing w:after="120" w:line="720" w:lineRule="auto"/>
        <w:jc w:val="both"/>
        <w:rPr>
          <w:rFonts w:ascii="Times New Roman" w:hAnsi="Times New Roman"/>
          <w:sz w:val="24"/>
          <w:szCs w:val="24"/>
        </w:rPr>
      </w:pPr>
    </w:p>
    <w:p w14:paraId="4A46F8FB" w14:textId="77777777" w:rsidR="00A4423D" w:rsidRDefault="00A4423D"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t>1</w:t>
      </w:r>
      <w:r w:rsidR="00B65BC4">
        <w:rPr>
          <w:rFonts w:ascii="Times New Roman" w:hAnsi="Times New Roman"/>
          <w:sz w:val="24"/>
          <w:szCs w:val="24"/>
        </w:rPr>
        <w:t>3</w:t>
      </w:r>
      <w:r>
        <w:rPr>
          <w:rFonts w:ascii="Times New Roman" w:hAnsi="Times New Roman"/>
          <w:sz w:val="24"/>
          <w:szCs w:val="24"/>
        </w:rPr>
        <w:t xml:space="preserve">.  The assembly of claim </w:t>
      </w:r>
      <w:r w:rsidR="00E02BC9">
        <w:rPr>
          <w:rFonts w:ascii="Times New Roman" w:hAnsi="Times New Roman"/>
          <w:sz w:val="24"/>
          <w:szCs w:val="24"/>
        </w:rPr>
        <w:t>1</w:t>
      </w:r>
      <w:r>
        <w:rPr>
          <w:rFonts w:ascii="Times New Roman" w:hAnsi="Times New Roman"/>
          <w:sz w:val="24"/>
          <w:szCs w:val="24"/>
        </w:rPr>
        <w:t xml:space="preserve">, </w:t>
      </w:r>
      <w:r w:rsidR="00B12AC8">
        <w:rPr>
          <w:rFonts w:ascii="Times New Roman" w:hAnsi="Times New Roman"/>
          <w:sz w:val="24"/>
          <w:szCs w:val="24"/>
        </w:rPr>
        <w:t>including</w:t>
      </w:r>
      <w:r>
        <w:rPr>
          <w:rFonts w:ascii="Times New Roman" w:hAnsi="Times New Roman"/>
          <w:sz w:val="24"/>
          <w:szCs w:val="24"/>
        </w:rPr>
        <w:t xml:space="preserve"> control</w:t>
      </w:r>
      <w:r w:rsidR="008C3370">
        <w:rPr>
          <w:rFonts w:ascii="Times New Roman" w:hAnsi="Times New Roman"/>
          <w:sz w:val="24"/>
          <w:szCs w:val="24"/>
        </w:rPr>
        <w:t>/drive connections</w:t>
      </w:r>
      <w:r>
        <w:rPr>
          <w:rFonts w:ascii="Times New Roman" w:hAnsi="Times New Roman"/>
          <w:sz w:val="24"/>
          <w:szCs w:val="24"/>
        </w:rPr>
        <w:t xml:space="preserve"> for the servo </w:t>
      </w:r>
      <w:r w:rsidR="008C3370">
        <w:rPr>
          <w:rFonts w:ascii="Times New Roman" w:hAnsi="Times New Roman"/>
          <w:sz w:val="24"/>
          <w:szCs w:val="24"/>
        </w:rPr>
        <w:t>motor</w:t>
      </w:r>
      <w:r w:rsidR="00B65BC4">
        <w:rPr>
          <w:rFonts w:ascii="Times New Roman" w:hAnsi="Times New Roman"/>
          <w:sz w:val="24"/>
          <w:szCs w:val="24"/>
        </w:rPr>
        <w:t xml:space="preserve"> combinations</w:t>
      </w:r>
      <w:r>
        <w:rPr>
          <w:rFonts w:ascii="Times New Roman" w:hAnsi="Times New Roman"/>
          <w:sz w:val="24"/>
          <w:szCs w:val="24"/>
        </w:rPr>
        <w:t xml:space="preserve"> through the slip ring back to the CNC machine controller.</w:t>
      </w:r>
    </w:p>
    <w:p w14:paraId="1FCA983E" w14:textId="77777777" w:rsidR="006F47DC" w:rsidRDefault="006F47DC" w:rsidP="00A4423D">
      <w:pPr>
        <w:tabs>
          <w:tab w:val="left" w:pos="1440"/>
        </w:tabs>
        <w:spacing w:after="120" w:line="720" w:lineRule="auto"/>
        <w:jc w:val="both"/>
        <w:rPr>
          <w:rFonts w:ascii="Times New Roman" w:hAnsi="Times New Roman"/>
          <w:sz w:val="24"/>
          <w:szCs w:val="24"/>
        </w:rPr>
      </w:pPr>
    </w:p>
    <w:p w14:paraId="3A3F3AF2" w14:textId="77777777" w:rsidR="009A72F4" w:rsidRDefault="006F47DC"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t xml:space="preserve">14.  In a modular head assembly or end effector for a fiber placement machine having a machine controller, wherein the modular head assembly or end effector includes a support back plate, a plurality of one or more carbon fiber spool assemblies, each spool assembly including a spindle for a carbon fiber spool and a dancer assembly for tensioning the carbon fiber as it moves from the spool to a tool assembly which applies the carbon fiber to a part, wherein each spool </w:t>
      </w:r>
      <w:r>
        <w:rPr>
          <w:rFonts w:ascii="Times New Roman" w:hAnsi="Times New Roman"/>
          <w:sz w:val="24"/>
          <w:szCs w:val="24"/>
        </w:rPr>
        <w:lastRenderedPageBreak/>
        <w:t>assembly includes a linear displacement sensor for the dancer assembly and a sensor for determining diameter of the carbon spool, the improvement comprising</w:t>
      </w:r>
      <w:r w:rsidR="009A72F4">
        <w:rPr>
          <w:rFonts w:ascii="Times New Roman" w:hAnsi="Times New Roman"/>
          <w:sz w:val="24"/>
          <w:szCs w:val="24"/>
        </w:rPr>
        <w:t>:</w:t>
      </w:r>
    </w:p>
    <w:p w14:paraId="26C52723" w14:textId="77777777" w:rsidR="006F47DC" w:rsidRDefault="009A72F4"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r>
      <w:r w:rsidR="006F47DC">
        <w:rPr>
          <w:rFonts w:ascii="Times New Roman" w:hAnsi="Times New Roman"/>
          <w:sz w:val="24"/>
          <w:szCs w:val="24"/>
        </w:rPr>
        <w:t xml:space="preserve"> a servo motor and gearbox combination associated with </w:t>
      </w:r>
      <w:r>
        <w:rPr>
          <w:rFonts w:ascii="Times New Roman" w:hAnsi="Times New Roman"/>
          <w:sz w:val="24"/>
          <w:szCs w:val="24"/>
        </w:rPr>
        <w:t>e</w:t>
      </w:r>
      <w:r w:rsidR="006F47DC">
        <w:rPr>
          <w:rFonts w:ascii="Times New Roman" w:hAnsi="Times New Roman"/>
          <w:sz w:val="24"/>
          <w:szCs w:val="24"/>
        </w:rPr>
        <w:t>a</w:t>
      </w:r>
      <w:r>
        <w:rPr>
          <w:rFonts w:ascii="Times New Roman" w:hAnsi="Times New Roman"/>
          <w:sz w:val="24"/>
          <w:szCs w:val="24"/>
        </w:rPr>
        <w:t>ch</w:t>
      </w:r>
      <w:r w:rsidR="006F47DC">
        <w:rPr>
          <w:rFonts w:ascii="Times New Roman" w:hAnsi="Times New Roman"/>
          <w:sz w:val="24"/>
          <w:szCs w:val="24"/>
        </w:rPr>
        <w:t xml:space="preserve"> carbon fiber spool assembly for controlling the movement of the spool so that the carbon fiber is </w:t>
      </w:r>
      <w:proofErr w:type="spellStart"/>
      <w:r w:rsidR="006F47DC">
        <w:rPr>
          <w:rFonts w:ascii="Times New Roman" w:hAnsi="Times New Roman"/>
          <w:sz w:val="24"/>
          <w:szCs w:val="24"/>
        </w:rPr>
        <w:t>payed</w:t>
      </w:r>
      <w:proofErr w:type="spellEnd"/>
      <w:r w:rsidR="006F47DC">
        <w:rPr>
          <w:rFonts w:ascii="Times New Roman" w:hAnsi="Times New Roman"/>
          <w:sz w:val="24"/>
          <w:szCs w:val="24"/>
        </w:rPr>
        <w:t xml:space="preserve"> out at a controlled rate.  </w:t>
      </w:r>
    </w:p>
    <w:p w14:paraId="747B3FA8" w14:textId="77777777" w:rsidR="006F47DC" w:rsidRDefault="006F47DC" w:rsidP="00A4423D">
      <w:pPr>
        <w:tabs>
          <w:tab w:val="left" w:pos="1440"/>
        </w:tabs>
        <w:spacing w:after="120" w:line="720" w:lineRule="auto"/>
        <w:jc w:val="both"/>
        <w:rPr>
          <w:rFonts w:ascii="Times New Roman" w:hAnsi="Times New Roman"/>
          <w:sz w:val="24"/>
          <w:szCs w:val="24"/>
        </w:rPr>
      </w:pPr>
    </w:p>
    <w:p w14:paraId="3745F6FC" w14:textId="77777777" w:rsidR="006F47DC" w:rsidRDefault="006F47DC"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t>15.  The improvement of claim 1</w:t>
      </w:r>
      <w:r w:rsidR="009A72F4">
        <w:rPr>
          <w:rFonts w:ascii="Times New Roman" w:hAnsi="Times New Roman"/>
          <w:sz w:val="24"/>
          <w:szCs w:val="24"/>
        </w:rPr>
        <w:t>4</w:t>
      </w:r>
      <w:r>
        <w:rPr>
          <w:rFonts w:ascii="Times New Roman" w:hAnsi="Times New Roman"/>
          <w:sz w:val="24"/>
          <w:szCs w:val="24"/>
        </w:rPr>
        <w:t xml:space="preserve"> wherein the servo motor and gearbox combination operates directly in response to the information from the dancer assembly and the diameter of the carbon spool.</w:t>
      </w:r>
    </w:p>
    <w:p w14:paraId="1220EB34" w14:textId="77777777" w:rsidR="006F47DC" w:rsidRDefault="006F47DC" w:rsidP="00A4423D">
      <w:pPr>
        <w:tabs>
          <w:tab w:val="left" w:pos="1440"/>
        </w:tabs>
        <w:spacing w:after="120" w:line="720" w:lineRule="auto"/>
        <w:jc w:val="both"/>
        <w:rPr>
          <w:rFonts w:ascii="Times New Roman" w:hAnsi="Times New Roman"/>
          <w:sz w:val="24"/>
          <w:szCs w:val="24"/>
        </w:rPr>
      </w:pPr>
    </w:p>
    <w:p w14:paraId="13EBF293" w14:textId="77777777" w:rsidR="006F47DC" w:rsidRDefault="006F47DC"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t xml:space="preserve">16.  The improvement of claim </w:t>
      </w:r>
      <w:r w:rsidR="009A72F4">
        <w:rPr>
          <w:rFonts w:ascii="Times New Roman" w:hAnsi="Times New Roman"/>
          <w:sz w:val="24"/>
          <w:szCs w:val="24"/>
        </w:rPr>
        <w:t>14</w:t>
      </w:r>
      <w:r>
        <w:rPr>
          <w:rFonts w:ascii="Times New Roman" w:hAnsi="Times New Roman"/>
          <w:sz w:val="24"/>
          <w:szCs w:val="24"/>
        </w:rPr>
        <w:t>, w</w:t>
      </w:r>
      <w:r w:rsidR="009A72F4">
        <w:rPr>
          <w:rFonts w:ascii="Times New Roman" w:hAnsi="Times New Roman"/>
          <w:sz w:val="24"/>
          <w:szCs w:val="24"/>
        </w:rPr>
        <w:t>herein the servo motor and gear</w:t>
      </w:r>
      <w:r>
        <w:rPr>
          <w:rFonts w:ascii="Times New Roman" w:hAnsi="Times New Roman"/>
          <w:sz w:val="24"/>
          <w:szCs w:val="24"/>
        </w:rPr>
        <w:t>box combination is responsive to control information from a PLC computer located on the modular head assembly.</w:t>
      </w:r>
    </w:p>
    <w:p w14:paraId="5DC5AC38" w14:textId="77777777" w:rsidR="009B0242" w:rsidRDefault="009B0242" w:rsidP="00AE0A8D">
      <w:pPr>
        <w:tabs>
          <w:tab w:val="left" w:pos="1440"/>
        </w:tabs>
        <w:spacing w:after="120" w:line="360" w:lineRule="auto"/>
        <w:jc w:val="both"/>
        <w:rPr>
          <w:rFonts w:ascii="Times New Roman" w:hAnsi="Times New Roman"/>
          <w:sz w:val="24"/>
          <w:szCs w:val="24"/>
        </w:rPr>
      </w:pPr>
    </w:p>
    <w:p w14:paraId="036CD0BD" w14:textId="77777777" w:rsidR="00AE1112" w:rsidRPr="009B0242" w:rsidRDefault="00AE1112" w:rsidP="00AE0A8D">
      <w:pPr>
        <w:tabs>
          <w:tab w:val="left" w:pos="1440"/>
        </w:tabs>
        <w:spacing w:after="120" w:line="360" w:lineRule="auto"/>
        <w:jc w:val="both"/>
        <w:rPr>
          <w:rFonts w:ascii="Times New Roman" w:hAnsi="Times New Roman"/>
        </w:rPr>
      </w:pPr>
      <w:r w:rsidRPr="00595F4C">
        <w:rPr>
          <w:rFonts w:ascii="Times New Roman" w:hAnsi="Times New Roman"/>
          <w:sz w:val="24"/>
          <w:szCs w:val="24"/>
        </w:rPr>
        <w:br w:type="page"/>
      </w:r>
    </w:p>
    <w:p w14:paraId="0090A7D3" w14:textId="77777777" w:rsidR="00AE1112" w:rsidRPr="00595F4C" w:rsidRDefault="00AE1112" w:rsidP="00AE0A8D">
      <w:pPr>
        <w:pStyle w:val="Heading1"/>
        <w:spacing w:after="120" w:line="360" w:lineRule="auto"/>
        <w:rPr>
          <w:rFonts w:ascii="Times New Roman" w:hAnsi="Times New Roman"/>
          <w:sz w:val="24"/>
          <w:szCs w:val="24"/>
        </w:rPr>
      </w:pPr>
      <w:r w:rsidRPr="00595F4C">
        <w:rPr>
          <w:rFonts w:ascii="Times New Roman" w:hAnsi="Times New Roman"/>
          <w:sz w:val="24"/>
          <w:szCs w:val="24"/>
        </w:rPr>
        <w:lastRenderedPageBreak/>
        <w:t>Abstract</w:t>
      </w:r>
    </w:p>
    <w:p w14:paraId="4882EFDE" w14:textId="77777777" w:rsidR="007E2A18" w:rsidRPr="00595F4C" w:rsidRDefault="007E2A18" w:rsidP="00AE0A8D">
      <w:pPr>
        <w:spacing w:after="120" w:line="360" w:lineRule="auto"/>
        <w:rPr>
          <w:rFonts w:ascii="Times New Roman" w:hAnsi="Times New Roman"/>
          <w:sz w:val="24"/>
          <w:szCs w:val="24"/>
        </w:rPr>
      </w:pPr>
    </w:p>
    <w:p w14:paraId="6238E38D" w14:textId="77777777" w:rsidR="00AE1112" w:rsidRPr="00595F4C" w:rsidRDefault="00902253" w:rsidP="00AE0A8D">
      <w:pPr>
        <w:tabs>
          <w:tab w:val="left" w:pos="1440"/>
        </w:tabs>
        <w:spacing w:after="120" w:line="360" w:lineRule="auto"/>
        <w:rPr>
          <w:rFonts w:ascii="Times New Roman" w:hAnsi="Times New Roman"/>
          <w:sz w:val="24"/>
          <w:szCs w:val="24"/>
        </w:rPr>
      </w:pPr>
      <w:r>
        <w:rPr>
          <w:rFonts w:ascii="Times New Roman" w:hAnsi="Times New Roman"/>
          <w:sz w:val="24"/>
          <w:szCs w:val="24"/>
        </w:rPr>
        <w:tab/>
      </w:r>
    </w:p>
    <w:p w14:paraId="3B7E7D9A" w14:textId="77777777" w:rsidR="008C3370" w:rsidRDefault="009C7ACE" w:rsidP="008C3370">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r>
      <w:r w:rsidR="008C3370">
        <w:rPr>
          <w:rFonts w:ascii="Times New Roman" w:hAnsi="Times New Roman"/>
          <w:sz w:val="24"/>
          <w:szCs w:val="24"/>
        </w:rPr>
        <w:t xml:space="preserve">A modular head assembly </w:t>
      </w:r>
      <w:r w:rsidR="00B65BC4">
        <w:rPr>
          <w:rFonts w:ascii="Times New Roman" w:hAnsi="Times New Roman"/>
          <w:sz w:val="24"/>
          <w:szCs w:val="24"/>
        </w:rPr>
        <w:t xml:space="preserve">or end effector </w:t>
      </w:r>
      <w:r w:rsidR="008C3370">
        <w:rPr>
          <w:rFonts w:ascii="Times New Roman" w:hAnsi="Times New Roman"/>
          <w:sz w:val="24"/>
          <w:szCs w:val="24"/>
        </w:rPr>
        <w:t xml:space="preserve">for a fiber placement machine having a machine controller includes a back plate and a plurality of carbon </w:t>
      </w:r>
      <w:r w:rsidR="00B12AC8">
        <w:rPr>
          <w:rFonts w:ascii="Times New Roman" w:hAnsi="Times New Roman"/>
          <w:sz w:val="24"/>
          <w:szCs w:val="24"/>
        </w:rPr>
        <w:t>fabric</w:t>
      </w:r>
      <w:r w:rsidR="008C3370">
        <w:rPr>
          <w:rFonts w:ascii="Times New Roman" w:hAnsi="Times New Roman"/>
          <w:sz w:val="24"/>
          <w:szCs w:val="24"/>
        </w:rPr>
        <w:t xml:space="preserve"> spool assemblies, each assembly including a servo motor combination and a dancer assembly for maintaining tension of the </w:t>
      </w:r>
      <w:r w:rsidR="00B12AC8">
        <w:rPr>
          <w:rFonts w:ascii="Times New Roman" w:hAnsi="Times New Roman"/>
          <w:sz w:val="24"/>
          <w:szCs w:val="24"/>
        </w:rPr>
        <w:t>fabric</w:t>
      </w:r>
      <w:r w:rsidR="008C3370">
        <w:rPr>
          <w:rFonts w:ascii="Times New Roman" w:hAnsi="Times New Roman"/>
          <w:sz w:val="24"/>
          <w:szCs w:val="24"/>
        </w:rPr>
        <w:t xml:space="preserve"> as it is </w:t>
      </w:r>
      <w:proofErr w:type="spellStart"/>
      <w:r w:rsidR="008C3370">
        <w:rPr>
          <w:rFonts w:ascii="Times New Roman" w:hAnsi="Times New Roman"/>
          <w:sz w:val="24"/>
          <w:szCs w:val="24"/>
        </w:rPr>
        <w:t>payed</w:t>
      </w:r>
      <w:proofErr w:type="spellEnd"/>
      <w:r w:rsidR="008C3370">
        <w:rPr>
          <w:rFonts w:ascii="Times New Roman" w:hAnsi="Times New Roman"/>
          <w:sz w:val="24"/>
          <w:szCs w:val="24"/>
        </w:rPr>
        <w:t xml:space="preserve"> out.  The spool assemblies include a linear displacement sensor for the dancer assembly and a sensor for determining the diameter of the carbon spool</w:t>
      </w:r>
      <w:r w:rsidR="00B12AC8">
        <w:rPr>
          <w:rFonts w:ascii="Times New Roman" w:hAnsi="Times New Roman"/>
          <w:sz w:val="24"/>
          <w:szCs w:val="24"/>
        </w:rPr>
        <w:t xml:space="preserve">, the outputs of which </w:t>
      </w:r>
      <w:r w:rsidR="00B65BC4">
        <w:rPr>
          <w:rFonts w:ascii="Times New Roman" w:hAnsi="Times New Roman"/>
          <w:sz w:val="24"/>
          <w:szCs w:val="24"/>
        </w:rPr>
        <w:t xml:space="preserve">are used to </w:t>
      </w:r>
      <w:r w:rsidR="00B12AC8">
        <w:rPr>
          <w:rFonts w:ascii="Times New Roman" w:hAnsi="Times New Roman"/>
          <w:sz w:val="24"/>
          <w:szCs w:val="24"/>
        </w:rPr>
        <w:t>control the action of the servo motors</w:t>
      </w:r>
      <w:r w:rsidR="008C3370">
        <w:rPr>
          <w:rFonts w:ascii="Times New Roman" w:hAnsi="Times New Roman"/>
          <w:sz w:val="24"/>
          <w:szCs w:val="24"/>
        </w:rPr>
        <w:t>.</w:t>
      </w:r>
    </w:p>
    <w:p w14:paraId="7EA54D91" w14:textId="77777777" w:rsidR="007E2A18" w:rsidRPr="00595F4C" w:rsidRDefault="007E2A18" w:rsidP="00AE0A8D">
      <w:pPr>
        <w:tabs>
          <w:tab w:val="left" w:pos="1440"/>
        </w:tabs>
        <w:spacing w:after="120" w:line="360" w:lineRule="auto"/>
        <w:jc w:val="both"/>
        <w:rPr>
          <w:rFonts w:ascii="Times New Roman" w:hAnsi="Times New Roman"/>
          <w:sz w:val="24"/>
          <w:szCs w:val="24"/>
        </w:rPr>
      </w:pPr>
    </w:p>
    <w:sectPr w:rsidR="007E2A18" w:rsidRPr="00595F4C" w:rsidSect="00902253">
      <w:pgSz w:w="12240" w:h="15840" w:code="266"/>
      <w:pgMar w:top="1728" w:right="1440" w:bottom="1152" w:left="1440" w:header="1584"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Owen Lu" w:date="2018-11-08T15:04:00Z" w:initials="OL">
    <w:p w14:paraId="38DDD052" w14:textId="77777777" w:rsidR="00601072" w:rsidRDefault="00601072">
      <w:pPr>
        <w:pStyle w:val="CommentText"/>
      </w:pPr>
      <w:r>
        <w:rPr>
          <w:rStyle w:val="CommentReference"/>
        </w:rPr>
        <w:annotationRef/>
      </w:r>
      <w:r>
        <w:t>We should probably define the business end somewhere so we can refer to it.</w:t>
      </w:r>
    </w:p>
    <w:p w14:paraId="308DB3DB" w14:textId="77777777" w:rsidR="00601072" w:rsidRDefault="00601072">
      <w:pPr>
        <w:pStyle w:val="CommentText"/>
      </w:pPr>
    </w:p>
    <w:p w14:paraId="473998C6" w14:textId="77777777" w:rsidR="00601072" w:rsidRDefault="00601072">
      <w:pPr>
        <w:pStyle w:val="CommentText"/>
      </w:pPr>
      <w:r>
        <w:t>Perhaps if we just called it something general like “material deposit system” or “tow deposit system” and say that it has add-cut-clamp and compaction rollers it would be useful to the reader.</w:t>
      </w:r>
    </w:p>
  </w:comment>
  <w:comment w:id="8" w:author="Owen Lu" w:date="2018-11-08T15:08:00Z" w:initials="OL">
    <w:p w14:paraId="07A6B0F6" w14:textId="77777777" w:rsidR="00601072" w:rsidRDefault="00601072">
      <w:pPr>
        <w:pStyle w:val="CommentText"/>
      </w:pPr>
      <w:r>
        <w:rPr>
          <w:rStyle w:val="CommentReference"/>
        </w:rPr>
        <w:annotationRef/>
      </w:r>
      <w:r>
        <w:t>I think this should be plural.</w:t>
      </w:r>
    </w:p>
  </w:comment>
  <w:comment w:id="13" w:author="Owen Lu" w:date="2018-11-08T15:14:00Z" w:initials="OL">
    <w:p w14:paraId="20DF765B" w14:textId="77777777" w:rsidR="00B622FF" w:rsidRDefault="00B622FF">
      <w:pPr>
        <w:pStyle w:val="CommentText"/>
      </w:pPr>
      <w:r>
        <w:rPr>
          <w:rStyle w:val="CommentReference"/>
        </w:rPr>
        <w:annotationRef/>
      </w:r>
      <w:r>
        <w:t>I see in the PDF provided, business end is scratched out. I’ll provide a new figure that I provided for Todd earlier.</w:t>
      </w:r>
    </w:p>
  </w:comment>
  <w:comment w:id="14" w:author="Owen Lu" w:date="2018-11-08T15:16:00Z" w:initials="OL">
    <w:p w14:paraId="37CC423F" w14:textId="77777777" w:rsidR="00B622FF" w:rsidRDefault="00B622FF">
      <w:pPr>
        <w:pStyle w:val="CommentText"/>
      </w:pPr>
      <w:r>
        <w:rPr>
          <w:rStyle w:val="CommentReference"/>
        </w:rPr>
        <w:annotationRef/>
      </w:r>
      <w:r>
        <w:t>I would call it a servo-tension assembly since that is what I meant to highlight here. Perhaps more precisely it is the servo/material spindle assembly.</w:t>
      </w:r>
    </w:p>
  </w:comment>
  <w:comment w:id="25" w:author="Owen Lu" w:date="2018-11-08T15:22:00Z" w:initials="OL">
    <w:p w14:paraId="77CD6D4F" w14:textId="3D2175BC" w:rsidR="00AA1D45" w:rsidRDefault="00AA1D45">
      <w:pPr>
        <w:pStyle w:val="CommentText"/>
      </w:pPr>
      <w:r>
        <w:rPr>
          <w:rStyle w:val="CommentReference"/>
        </w:rPr>
        <w:annotationRef/>
      </w:r>
      <w:r>
        <w:t>Duplicate numbers 16 for dancer and the carbon spool.</w:t>
      </w:r>
    </w:p>
  </w:comment>
  <w:comment w:id="29" w:author="Owen Lu" w:date="2018-11-08T15:34:00Z" w:initials="OL">
    <w:p w14:paraId="3B12DA03" w14:textId="7871F3C0" w:rsidR="00866BF1" w:rsidRDefault="00866BF1">
      <w:pPr>
        <w:pStyle w:val="CommentText"/>
      </w:pPr>
      <w:r>
        <w:rPr>
          <w:rStyle w:val="CommentReference"/>
        </w:rPr>
        <w:annotationRef/>
      </w:r>
      <w:r>
        <w:t>I’m not sure if you meant to label the linear encoder as 34. It is in fact part of the dancer assembly but perhaps you want to put another label and point to it directly.</w:t>
      </w:r>
    </w:p>
  </w:comment>
  <w:comment w:id="32" w:author="Owen Lu" w:date="2018-11-08T15:35:00Z" w:initials="OL">
    <w:p w14:paraId="28711602" w14:textId="1FB75FE4" w:rsidR="00866BF1" w:rsidRDefault="00866BF1">
      <w:pPr>
        <w:pStyle w:val="CommentText"/>
      </w:pPr>
      <w:r>
        <w:rPr>
          <w:rStyle w:val="CommentReference"/>
        </w:rPr>
        <w:annotationRef/>
      </w:r>
      <w:r>
        <w:t>On this figure there is no ultrasonic sensor which was earlier labeled 32.</w:t>
      </w:r>
    </w:p>
  </w:comment>
  <w:comment w:id="51" w:author="Owen Lu" w:date="2018-11-08T15:48:00Z" w:initials="OL">
    <w:p w14:paraId="011ABFE6" w14:textId="32D91156" w:rsidR="0032408C" w:rsidRDefault="0032408C">
      <w:pPr>
        <w:pStyle w:val="CommentText"/>
      </w:pPr>
      <w:r>
        <w:rPr>
          <w:rStyle w:val="CommentReference"/>
        </w:rPr>
        <w:annotationRef/>
      </w:r>
      <w:r>
        <w:t>Doesn’t seem to be labelled as 102 on the Figure 10</w:t>
      </w:r>
    </w:p>
  </w:comment>
  <w:comment w:id="52" w:author="Owen Lu" w:date="2018-11-08T15:49:00Z" w:initials="OL">
    <w:p w14:paraId="2C2F8FB9" w14:textId="541C7588" w:rsidR="0032408C" w:rsidRDefault="0032408C">
      <w:pPr>
        <w:pStyle w:val="CommentText"/>
      </w:pPr>
      <w:r>
        <w:rPr>
          <w:rStyle w:val="CommentReference"/>
        </w:rPr>
        <w:annotationRef/>
      </w:r>
      <w:r>
        <w:t>Currently the PLC gives diameter to the motor. One implementation could be that the diameter goes through the motor.</w:t>
      </w:r>
    </w:p>
  </w:comment>
  <w:comment w:id="58" w:author="Owen Lu" w:date="2018-11-08T15:56:00Z" w:initials="OL">
    <w:p w14:paraId="545D3BC4" w14:textId="3E60FDC2" w:rsidR="00896834" w:rsidRDefault="00896834">
      <w:pPr>
        <w:pStyle w:val="CommentText"/>
      </w:pPr>
      <w:r>
        <w:rPr>
          <w:rStyle w:val="CommentReference"/>
        </w:rPr>
        <w:annotationRef/>
      </w:r>
      <w:r>
        <w:t xml:space="preserve">This is a mistake on my end. The lines labelled 115 and 120 represent a daisy chain of </w:t>
      </w:r>
      <w:proofErr w:type="spellStart"/>
      <w:r>
        <w:t>Profinet</w:t>
      </w:r>
      <w:proofErr w:type="spellEnd"/>
      <w:r>
        <w:t xml:space="preserve"> communications, the second line 115 is not present. I have updated it in a new figure.</w:t>
      </w:r>
    </w:p>
  </w:comment>
  <w:comment w:id="59" w:author="Owen Lu" w:date="2018-11-08T15:57:00Z" w:initials="OL">
    <w:p w14:paraId="18C1BCEE" w14:textId="3127A007" w:rsidR="00896834" w:rsidRDefault="00896834">
      <w:pPr>
        <w:pStyle w:val="CommentText"/>
      </w:pPr>
      <w:r>
        <w:rPr>
          <w:rStyle w:val="CommentReference"/>
        </w:rPr>
        <w:annotationRef/>
      </w:r>
      <w:r>
        <w:t>The assemblies do not communicate with one another. They only communicate with the main PLC.</w:t>
      </w:r>
    </w:p>
  </w:comment>
  <w:comment w:id="60" w:author="Owen Lu" w:date="2018-11-08T15:58:00Z" w:initials="OL">
    <w:p w14:paraId="226A5432" w14:textId="77777777" w:rsidR="00896834" w:rsidRDefault="00896834">
      <w:pPr>
        <w:pStyle w:val="CommentText"/>
      </w:pPr>
      <w:r>
        <w:rPr>
          <w:rStyle w:val="CommentReference"/>
        </w:rPr>
        <w:annotationRef/>
      </w:r>
      <w:r>
        <w:t>Required drive? I’m not really sure what this means.</w:t>
      </w:r>
    </w:p>
    <w:p w14:paraId="26548DD4" w14:textId="77777777" w:rsidR="00896834" w:rsidRDefault="00896834">
      <w:pPr>
        <w:pStyle w:val="CommentText"/>
      </w:pPr>
    </w:p>
    <w:p w14:paraId="6181B185" w14:textId="471FEE99" w:rsidR="00896834" w:rsidRDefault="00896834">
      <w:pPr>
        <w:pStyle w:val="CommentText"/>
      </w:pPr>
      <w:r>
        <w:t>Perhaps required motion?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3998C6" w15:done="0"/>
  <w15:commentEx w15:paraId="07A6B0F6" w15:done="0"/>
  <w15:commentEx w15:paraId="20DF765B" w15:done="0"/>
  <w15:commentEx w15:paraId="37CC423F" w15:done="0"/>
  <w15:commentEx w15:paraId="77CD6D4F" w15:done="0"/>
  <w15:commentEx w15:paraId="3B12DA03" w15:done="0"/>
  <w15:commentEx w15:paraId="28711602" w15:done="0"/>
  <w15:commentEx w15:paraId="011ABFE6" w15:done="0"/>
  <w15:commentEx w15:paraId="2C2F8FB9" w15:done="0"/>
  <w15:commentEx w15:paraId="545D3BC4" w15:done="0"/>
  <w15:commentEx w15:paraId="18C1BCEE" w15:done="0"/>
  <w15:commentEx w15:paraId="6181B18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C8730F" w14:textId="77777777" w:rsidR="00AD0D47" w:rsidRDefault="00AD0D47">
      <w:r>
        <w:separator/>
      </w:r>
    </w:p>
  </w:endnote>
  <w:endnote w:type="continuationSeparator" w:id="0">
    <w:p w14:paraId="6378903E" w14:textId="77777777" w:rsidR="00AD0D47" w:rsidRDefault="00AD0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8A9797" w14:textId="77777777" w:rsidR="00AD0D47" w:rsidRDefault="00AD0D47">
      <w:r>
        <w:separator/>
      </w:r>
    </w:p>
  </w:footnote>
  <w:footnote w:type="continuationSeparator" w:id="0">
    <w:p w14:paraId="0714B42D" w14:textId="77777777" w:rsidR="00AD0D47" w:rsidRDefault="00AD0D4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5EC0B" w14:textId="77777777" w:rsidR="00390BFE" w:rsidRDefault="0034435B">
    <w:pPr>
      <w:pStyle w:val="Header"/>
      <w:framePr w:wrap="around" w:vAnchor="text" w:hAnchor="margin" w:xAlign="center" w:y="1"/>
      <w:rPr>
        <w:rStyle w:val="PageNumber"/>
      </w:rPr>
    </w:pPr>
    <w:r>
      <w:rPr>
        <w:rStyle w:val="PageNumber"/>
      </w:rPr>
      <w:fldChar w:fldCharType="begin"/>
    </w:r>
    <w:r w:rsidR="00390BFE">
      <w:rPr>
        <w:rStyle w:val="PageNumber"/>
      </w:rPr>
      <w:instrText xml:space="preserve">PAGE  </w:instrText>
    </w:r>
    <w:r>
      <w:rPr>
        <w:rStyle w:val="PageNumber"/>
      </w:rPr>
      <w:fldChar w:fldCharType="separate"/>
    </w:r>
    <w:r w:rsidR="00390BFE">
      <w:rPr>
        <w:rStyle w:val="PageNumber"/>
        <w:noProof/>
      </w:rPr>
      <w:t>4</w:t>
    </w:r>
    <w:r>
      <w:rPr>
        <w:rStyle w:val="PageNumber"/>
      </w:rPr>
      <w:fldChar w:fldCharType="end"/>
    </w:r>
  </w:p>
  <w:p w14:paraId="778D377C" w14:textId="77777777" w:rsidR="00390BFE" w:rsidRDefault="00390BF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B883D" w14:textId="10D29595" w:rsidR="00390BFE" w:rsidRPr="00721E47" w:rsidRDefault="0034435B">
    <w:pPr>
      <w:pStyle w:val="Header"/>
      <w:framePr w:wrap="around" w:vAnchor="text" w:hAnchor="margin" w:xAlign="center" w:y="1"/>
      <w:rPr>
        <w:rStyle w:val="PageNumber"/>
        <w:rFonts w:ascii="Times New Roman" w:hAnsi="Times New Roman"/>
        <w:sz w:val="24"/>
        <w:szCs w:val="24"/>
      </w:rPr>
    </w:pPr>
    <w:r w:rsidRPr="00721E47">
      <w:rPr>
        <w:rStyle w:val="PageNumber"/>
        <w:rFonts w:ascii="Times New Roman" w:hAnsi="Times New Roman"/>
        <w:sz w:val="24"/>
        <w:szCs w:val="24"/>
      </w:rPr>
      <w:fldChar w:fldCharType="begin"/>
    </w:r>
    <w:r w:rsidR="00390BFE" w:rsidRPr="00721E47">
      <w:rPr>
        <w:rStyle w:val="PageNumber"/>
        <w:rFonts w:ascii="Times New Roman" w:hAnsi="Times New Roman"/>
        <w:sz w:val="24"/>
        <w:szCs w:val="24"/>
      </w:rPr>
      <w:instrText xml:space="preserve">PAGE  </w:instrText>
    </w:r>
    <w:r w:rsidRPr="00721E47">
      <w:rPr>
        <w:rStyle w:val="PageNumber"/>
        <w:rFonts w:ascii="Times New Roman" w:hAnsi="Times New Roman"/>
        <w:sz w:val="24"/>
        <w:szCs w:val="24"/>
      </w:rPr>
      <w:fldChar w:fldCharType="separate"/>
    </w:r>
    <w:r w:rsidR="00C16A75">
      <w:rPr>
        <w:rStyle w:val="PageNumber"/>
        <w:rFonts w:ascii="Times New Roman" w:hAnsi="Times New Roman"/>
        <w:noProof/>
        <w:sz w:val="24"/>
        <w:szCs w:val="24"/>
      </w:rPr>
      <w:t>21</w:t>
    </w:r>
    <w:r w:rsidRPr="00721E47">
      <w:rPr>
        <w:rStyle w:val="PageNumber"/>
        <w:rFonts w:ascii="Times New Roman" w:hAnsi="Times New Roman"/>
        <w:sz w:val="24"/>
        <w:szCs w:val="24"/>
      </w:rPr>
      <w:fldChar w:fldCharType="end"/>
    </w:r>
  </w:p>
  <w:p w14:paraId="1CC66B19" w14:textId="77777777" w:rsidR="00390BFE" w:rsidRDefault="00390BFE">
    <w:pPr>
      <w:pStyle w:val="Header"/>
    </w:pPr>
  </w:p>
  <w:p w14:paraId="030756E2" w14:textId="77777777" w:rsidR="00390BFE" w:rsidRDefault="00390BF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3803"/>
    <w:multiLevelType w:val="multilevel"/>
    <w:tmpl w:val="5E0C8F00"/>
    <w:lvl w:ilvl="0">
      <w:start w:val="1"/>
      <w:numFmt w:val="decimal"/>
      <w:lvlText w:val="[000%1]"/>
      <w:lvlJc w:val="left"/>
      <w:pPr>
        <w:tabs>
          <w:tab w:val="num" w:pos="522"/>
        </w:tabs>
        <w:ind w:left="9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305E4760"/>
    <w:multiLevelType w:val="multilevel"/>
    <w:tmpl w:val="A3C2FA7E"/>
    <w:lvl w:ilvl="0">
      <w:start w:val="1"/>
      <w:numFmt w:val="decimal"/>
      <w:lvlText w:val="[000%1]"/>
      <w:lvlJc w:val="left"/>
      <w:pPr>
        <w:tabs>
          <w:tab w:val="num" w:pos="432"/>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56F40B32"/>
    <w:multiLevelType w:val="hybridMultilevel"/>
    <w:tmpl w:val="93A47E18"/>
    <w:lvl w:ilvl="0" w:tplc="08FAD83A">
      <w:start w:val="1"/>
      <w:numFmt w:val="decimal"/>
      <w:lvlText w:val="[000%1]"/>
      <w:lvlJc w:val="left"/>
      <w:pPr>
        <w:tabs>
          <w:tab w:val="num" w:pos="522"/>
        </w:tabs>
        <w:ind w:left="90" w:firstLine="0"/>
      </w:pPr>
      <w:rPr>
        <w:rFonts w:hint="default"/>
        <w:b w:val="0"/>
        <w:i w:val="0"/>
        <w:sz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7CC6EF7"/>
    <w:multiLevelType w:val="multilevel"/>
    <w:tmpl w:val="0008A918"/>
    <w:lvl w:ilvl="0">
      <w:start w:val="1"/>
      <w:numFmt w:val="decimal"/>
      <w:lvlText w:val="[00%1]"/>
      <w:lvlJc w:val="left"/>
      <w:pPr>
        <w:tabs>
          <w:tab w:val="num" w:pos="522"/>
        </w:tabs>
        <w:ind w:left="9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62262A7D"/>
    <w:multiLevelType w:val="multilevel"/>
    <w:tmpl w:val="A52ABDB4"/>
    <w:lvl w:ilvl="0">
      <w:start w:val="1"/>
      <w:numFmt w:val="none"/>
      <w:lvlText w:val="[0001]"/>
      <w:lvlJc w:val="left"/>
      <w:pPr>
        <w:tabs>
          <w:tab w:val="num" w:pos="-270"/>
        </w:tabs>
        <w:ind w:left="-270" w:firstLine="360"/>
      </w:pPr>
      <w:rPr>
        <w:rFonts w:ascii="Times New Roman" w:hAnsi="Times New Roman" w:hint="default"/>
        <w:b w:val="0"/>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646D04C1"/>
    <w:multiLevelType w:val="multilevel"/>
    <w:tmpl w:val="1F0A3980"/>
    <w:lvl w:ilvl="0">
      <w:start w:val="1"/>
      <w:numFmt w:val="decimal"/>
      <w:lvlText w:val="[000%1]"/>
      <w:lvlJc w:val="left"/>
      <w:pPr>
        <w:tabs>
          <w:tab w:val="num" w:pos="522"/>
        </w:tabs>
        <w:ind w:left="9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72C5364C"/>
    <w:multiLevelType w:val="multilevel"/>
    <w:tmpl w:val="9540638E"/>
    <w:lvl w:ilvl="0">
      <w:start w:val="1"/>
      <w:numFmt w:val="decimal"/>
      <w:lvlText w:val="[00%1]"/>
      <w:lvlJc w:val="left"/>
      <w:pPr>
        <w:tabs>
          <w:tab w:val="num" w:pos="522"/>
        </w:tabs>
        <w:ind w:left="9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
  </w:num>
  <w:num w:numId="2">
    <w:abstractNumId w:val="1"/>
  </w:num>
  <w:num w:numId="3">
    <w:abstractNumId w:val="0"/>
  </w:num>
  <w:num w:numId="4">
    <w:abstractNumId w:val="5"/>
  </w:num>
  <w:num w:numId="5">
    <w:abstractNumId w:val="3"/>
  </w:num>
  <w:num w:numId="6">
    <w:abstractNumId w:val="6"/>
  </w:num>
  <w:num w:numId="7">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wen Lu">
    <w15:presenceInfo w15:providerId="AD" w15:userId="S-1-5-21-57989841-1644491937-1801674531-241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O0NDQ0tDQxNDA3tTBR0lEKTi0uzszPAykwqgUAk7HAaywAAAA="/>
  </w:docVars>
  <w:rsids>
    <w:rsidRoot w:val="0034671A"/>
    <w:rsid w:val="0000054F"/>
    <w:rsid w:val="0000195D"/>
    <w:rsid w:val="0003497C"/>
    <w:rsid w:val="00053119"/>
    <w:rsid w:val="00062951"/>
    <w:rsid w:val="0007396F"/>
    <w:rsid w:val="0008538A"/>
    <w:rsid w:val="0009054E"/>
    <w:rsid w:val="000C1ECE"/>
    <w:rsid w:val="00102174"/>
    <w:rsid w:val="00131B38"/>
    <w:rsid w:val="001349CA"/>
    <w:rsid w:val="001676A4"/>
    <w:rsid w:val="00183918"/>
    <w:rsid w:val="001A4E35"/>
    <w:rsid w:val="001B1120"/>
    <w:rsid w:val="001B4262"/>
    <w:rsid w:val="001C6208"/>
    <w:rsid w:val="001D5774"/>
    <w:rsid w:val="0020409D"/>
    <w:rsid w:val="002155F1"/>
    <w:rsid w:val="00220FD8"/>
    <w:rsid w:val="00237497"/>
    <w:rsid w:val="0024241E"/>
    <w:rsid w:val="0025171F"/>
    <w:rsid w:val="00260653"/>
    <w:rsid w:val="0027211D"/>
    <w:rsid w:val="00296F66"/>
    <w:rsid w:val="002A09E1"/>
    <w:rsid w:val="002C3C3A"/>
    <w:rsid w:val="002D2DE7"/>
    <w:rsid w:val="002D5C88"/>
    <w:rsid w:val="002E0C8D"/>
    <w:rsid w:val="00306017"/>
    <w:rsid w:val="0032408C"/>
    <w:rsid w:val="00327F73"/>
    <w:rsid w:val="0034435B"/>
    <w:rsid w:val="0034671A"/>
    <w:rsid w:val="0038057A"/>
    <w:rsid w:val="00390BFE"/>
    <w:rsid w:val="003B11A0"/>
    <w:rsid w:val="003B6D4F"/>
    <w:rsid w:val="003D6E3B"/>
    <w:rsid w:val="003F7111"/>
    <w:rsid w:val="004070AD"/>
    <w:rsid w:val="004209CC"/>
    <w:rsid w:val="00453103"/>
    <w:rsid w:val="00475334"/>
    <w:rsid w:val="0049136D"/>
    <w:rsid w:val="00491C63"/>
    <w:rsid w:val="00496036"/>
    <w:rsid w:val="004B1293"/>
    <w:rsid w:val="004C0587"/>
    <w:rsid w:val="004C7AEF"/>
    <w:rsid w:val="004D42CF"/>
    <w:rsid w:val="00502002"/>
    <w:rsid w:val="00502BAF"/>
    <w:rsid w:val="00586317"/>
    <w:rsid w:val="00595739"/>
    <w:rsid w:val="00595F4C"/>
    <w:rsid w:val="005B4067"/>
    <w:rsid w:val="005C277C"/>
    <w:rsid w:val="005D5B7D"/>
    <w:rsid w:val="005E4CAD"/>
    <w:rsid w:val="00601072"/>
    <w:rsid w:val="006047F1"/>
    <w:rsid w:val="00640D78"/>
    <w:rsid w:val="00660ACE"/>
    <w:rsid w:val="00667C35"/>
    <w:rsid w:val="006850EE"/>
    <w:rsid w:val="006B5391"/>
    <w:rsid w:val="006C00FB"/>
    <w:rsid w:val="006D7C00"/>
    <w:rsid w:val="006E3F2D"/>
    <w:rsid w:val="006E5BBF"/>
    <w:rsid w:val="006E78CF"/>
    <w:rsid w:val="006F47DC"/>
    <w:rsid w:val="00721E47"/>
    <w:rsid w:val="00742B64"/>
    <w:rsid w:val="0074635D"/>
    <w:rsid w:val="00777929"/>
    <w:rsid w:val="007D2F03"/>
    <w:rsid w:val="007E2A18"/>
    <w:rsid w:val="0080357D"/>
    <w:rsid w:val="00845334"/>
    <w:rsid w:val="00851EB2"/>
    <w:rsid w:val="00864F07"/>
    <w:rsid w:val="00866BF1"/>
    <w:rsid w:val="00896834"/>
    <w:rsid w:val="008A2376"/>
    <w:rsid w:val="008C3370"/>
    <w:rsid w:val="008D1475"/>
    <w:rsid w:val="008D1812"/>
    <w:rsid w:val="008E098C"/>
    <w:rsid w:val="008F3AE1"/>
    <w:rsid w:val="00902253"/>
    <w:rsid w:val="00940B79"/>
    <w:rsid w:val="00946091"/>
    <w:rsid w:val="00947719"/>
    <w:rsid w:val="00957224"/>
    <w:rsid w:val="009A72F4"/>
    <w:rsid w:val="009B0242"/>
    <w:rsid w:val="009C7ACE"/>
    <w:rsid w:val="009D12CE"/>
    <w:rsid w:val="009E0B69"/>
    <w:rsid w:val="00A0547E"/>
    <w:rsid w:val="00A11CC4"/>
    <w:rsid w:val="00A33BF8"/>
    <w:rsid w:val="00A34352"/>
    <w:rsid w:val="00A4423D"/>
    <w:rsid w:val="00A47312"/>
    <w:rsid w:val="00A55644"/>
    <w:rsid w:val="00A562BF"/>
    <w:rsid w:val="00AA1D45"/>
    <w:rsid w:val="00AD0D47"/>
    <w:rsid w:val="00AE0A8D"/>
    <w:rsid w:val="00AE1112"/>
    <w:rsid w:val="00AE3BBE"/>
    <w:rsid w:val="00AF23B2"/>
    <w:rsid w:val="00AF4903"/>
    <w:rsid w:val="00B063F0"/>
    <w:rsid w:val="00B12AC8"/>
    <w:rsid w:val="00B6056C"/>
    <w:rsid w:val="00B622FF"/>
    <w:rsid w:val="00B65BC4"/>
    <w:rsid w:val="00BC5CEE"/>
    <w:rsid w:val="00BD4417"/>
    <w:rsid w:val="00C16A75"/>
    <w:rsid w:val="00C8694A"/>
    <w:rsid w:val="00C87ED3"/>
    <w:rsid w:val="00CA6E89"/>
    <w:rsid w:val="00CD7A7C"/>
    <w:rsid w:val="00CE3923"/>
    <w:rsid w:val="00D1194A"/>
    <w:rsid w:val="00DA0319"/>
    <w:rsid w:val="00E02A70"/>
    <w:rsid w:val="00E02BC9"/>
    <w:rsid w:val="00E059F7"/>
    <w:rsid w:val="00E1412F"/>
    <w:rsid w:val="00E2613D"/>
    <w:rsid w:val="00E43320"/>
    <w:rsid w:val="00E82E01"/>
    <w:rsid w:val="00EB080F"/>
    <w:rsid w:val="00EC453F"/>
    <w:rsid w:val="00ED370D"/>
    <w:rsid w:val="00EE6C56"/>
    <w:rsid w:val="00F2070F"/>
    <w:rsid w:val="00F84DA7"/>
    <w:rsid w:val="00FC2A6A"/>
    <w:rsid w:val="00FF4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FC0C0B"/>
  <w15:docId w15:val="{1EFE41E3-C843-42DA-A1E7-1B7D6A916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DE7"/>
    <w:rPr>
      <w:rFonts w:ascii="Courier New" w:hAnsi="Courier New"/>
      <w:sz w:val="22"/>
    </w:rPr>
  </w:style>
  <w:style w:type="paragraph" w:styleId="Heading1">
    <w:name w:val="heading 1"/>
    <w:basedOn w:val="Normal"/>
    <w:next w:val="Normal"/>
    <w:qFormat/>
    <w:rsid w:val="002D2DE7"/>
    <w:pPr>
      <w:keepNext/>
      <w:tabs>
        <w:tab w:val="left" w:pos="1440"/>
      </w:tabs>
      <w:spacing w:line="720" w:lineRule="auto"/>
      <w:jc w:val="center"/>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2D2DE7"/>
  </w:style>
  <w:style w:type="paragraph" w:styleId="Header">
    <w:name w:val="header"/>
    <w:basedOn w:val="Normal"/>
    <w:rsid w:val="002D2DE7"/>
    <w:pPr>
      <w:tabs>
        <w:tab w:val="center" w:pos="4320"/>
        <w:tab w:val="right" w:pos="8640"/>
      </w:tabs>
    </w:pPr>
  </w:style>
  <w:style w:type="character" w:styleId="PageNumber">
    <w:name w:val="page number"/>
    <w:basedOn w:val="DefaultParagraphFont"/>
    <w:rsid w:val="002D2DE7"/>
  </w:style>
  <w:style w:type="paragraph" w:styleId="BodyText">
    <w:name w:val="Body Text"/>
    <w:basedOn w:val="Normal"/>
    <w:rsid w:val="002D2DE7"/>
    <w:pPr>
      <w:tabs>
        <w:tab w:val="left" w:pos="1440"/>
      </w:tabs>
      <w:spacing w:line="720" w:lineRule="auto"/>
      <w:jc w:val="both"/>
    </w:pPr>
  </w:style>
  <w:style w:type="paragraph" w:styleId="Footer">
    <w:name w:val="footer"/>
    <w:basedOn w:val="Normal"/>
    <w:rsid w:val="002D2DE7"/>
    <w:pPr>
      <w:tabs>
        <w:tab w:val="center" w:pos="4320"/>
        <w:tab w:val="right" w:pos="8640"/>
      </w:tabs>
    </w:pPr>
  </w:style>
  <w:style w:type="paragraph" w:styleId="BalloonText">
    <w:name w:val="Balloon Text"/>
    <w:basedOn w:val="Normal"/>
    <w:link w:val="BalloonTextChar"/>
    <w:rsid w:val="00496036"/>
    <w:rPr>
      <w:rFonts w:ascii="Tahoma" w:hAnsi="Tahoma" w:cs="Tahoma"/>
      <w:sz w:val="16"/>
      <w:szCs w:val="16"/>
    </w:rPr>
  </w:style>
  <w:style w:type="character" w:customStyle="1" w:styleId="BalloonTextChar">
    <w:name w:val="Balloon Text Char"/>
    <w:basedOn w:val="DefaultParagraphFont"/>
    <w:link w:val="BalloonText"/>
    <w:rsid w:val="00496036"/>
    <w:rPr>
      <w:rFonts w:ascii="Tahoma" w:hAnsi="Tahoma" w:cs="Tahoma"/>
      <w:sz w:val="16"/>
      <w:szCs w:val="16"/>
    </w:rPr>
  </w:style>
  <w:style w:type="paragraph" w:styleId="ListParagraph">
    <w:name w:val="List Paragraph"/>
    <w:basedOn w:val="Normal"/>
    <w:uiPriority w:val="34"/>
    <w:qFormat/>
    <w:rsid w:val="00AE0A8D"/>
    <w:pPr>
      <w:ind w:left="720"/>
      <w:contextualSpacing/>
    </w:pPr>
  </w:style>
  <w:style w:type="character" w:styleId="CommentReference">
    <w:name w:val="annotation reference"/>
    <w:basedOn w:val="DefaultParagraphFont"/>
    <w:semiHidden/>
    <w:unhideWhenUsed/>
    <w:rsid w:val="00296F66"/>
    <w:rPr>
      <w:sz w:val="16"/>
      <w:szCs w:val="16"/>
    </w:rPr>
  </w:style>
  <w:style w:type="paragraph" w:styleId="CommentText">
    <w:name w:val="annotation text"/>
    <w:basedOn w:val="Normal"/>
    <w:link w:val="CommentTextChar"/>
    <w:semiHidden/>
    <w:unhideWhenUsed/>
    <w:rsid w:val="00296F66"/>
    <w:rPr>
      <w:sz w:val="20"/>
    </w:rPr>
  </w:style>
  <w:style w:type="character" w:customStyle="1" w:styleId="CommentTextChar">
    <w:name w:val="Comment Text Char"/>
    <w:basedOn w:val="DefaultParagraphFont"/>
    <w:link w:val="CommentText"/>
    <w:semiHidden/>
    <w:rsid w:val="00296F66"/>
    <w:rPr>
      <w:rFonts w:ascii="Courier New" w:hAnsi="Courier New"/>
    </w:rPr>
  </w:style>
  <w:style w:type="paragraph" w:styleId="CommentSubject">
    <w:name w:val="annotation subject"/>
    <w:basedOn w:val="CommentText"/>
    <w:next w:val="CommentText"/>
    <w:link w:val="CommentSubjectChar"/>
    <w:semiHidden/>
    <w:unhideWhenUsed/>
    <w:rsid w:val="00296F66"/>
    <w:rPr>
      <w:b/>
      <w:bCs/>
    </w:rPr>
  </w:style>
  <w:style w:type="character" w:customStyle="1" w:styleId="CommentSubjectChar">
    <w:name w:val="Comment Subject Char"/>
    <w:basedOn w:val="CommentTextChar"/>
    <w:link w:val="CommentSubject"/>
    <w:semiHidden/>
    <w:rsid w:val="00296F66"/>
    <w:rPr>
      <w:rFonts w:ascii="Courier New" w:hAnsi="Courier New"/>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3BEC0E-6D65-49B8-BB59-26B52E1ED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TotalTime>
  <Pages>1</Pages>
  <Words>3328</Words>
  <Characters>18970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Description</vt:lpstr>
    </vt:vector>
  </TitlesOfParts>
  <Company>Jensen &amp; Puntigam</Company>
  <LinksUpToDate>false</LinksUpToDate>
  <CharactersWithSpaces>22254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dc:title>
  <dc:creator>clark</dc:creator>
  <cp:lastModifiedBy>Owen Lu</cp:lastModifiedBy>
  <cp:revision>5</cp:revision>
  <cp:lastPrinted>2018-11-09T00:02:00Z</cp:lastPrinted>
  <dcterms:created xsi:type="dcterms:W3CDTF">2018-11-08T23:19:00Z</dcterms:created>
  <dcterms:modified xsi:type="dcterms:W3CDTF">2018-11-09T22:56:00Z</dcterms:modified>
</cp:coreProperties>
</file>